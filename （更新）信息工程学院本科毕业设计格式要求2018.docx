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 w:val="36"/>
          <w:szCs w:val="36"/>
        </w:rPr>
      </w:pPr>
      <w:r>
        <w:rPr>
          <w:sz w:val="36"/>
          <w:szCs w:val="36"/>
        </w:rPr>
        <w:t>信息工程学院本科毕业设计说明书格式基本要求</w:t>
      </w:r>
    </w:p>
    <w:p>
      <w:pPr>
        <w:pStyle w:val="21"/>
        <w:spacing w:before="480" w:after="120" w:line="360" w:lineRule="exact"/>
        <w:jc w:val="both"/>
        <w:rPr>
          <w:rFonts w:eastAsia="黑体"/>
          <w:color w:val="auto"/>
          <w:sz w:val="28"/>
          <w:szCs w:val="28"/>
        </w:rPr>
      </w:pPr>
      <w:r>
        <w:rPr>
          <w:rFonts w:eastAsia="黑体"/>
          <w:color w:val="auto"/>
          <w:sz w:val="28"/>
          <w:szCs w:val="28"/>
        </w:rPr>
        <w:t xml:space="preserve">1  毕业设计说明书资料汇编的各组成及装订顺序 </w:t>
      </w:r>
    </w:p>
    <w:p>
      <w:pPr>
        <w:pStyle w:val="21"/>
        <w:spacing w:line="360" w:lineRule="exact"/>
        <w:ind w:firstLine="480"/>
        <w:jc w:val="both"/>
        <w:rPr>
          <w:color w:val="auto"/>
        </w:rPr>
      </w:pPr>
      <w:r>
        <w:rPr>
          <w:color w:val="auto"/>
        </w:rPr>
        <w:t xml:space="preserve">毕业设计说明书应包含如下部分，其装订顺序如下： </w:t>
      </w:r>
    </w:p>
    <w:p>
      <w:pPr>
        <w:pStyle w:val="21"/>
        <w:spacing w:line="360" w:lineRule="exact"/>
        <w:ind w:firstLine="480" w:firstLineChars="200"/>
        <w:jc w:val="both"/>
        <w:rPr>
          <w:color w:val="auto"/>
        </w:rPr>
      </w:pPr>
      <w:r>
        <w:rPr>
          <w:color w:val="auto"/>
        </w:rPr>
        <w:t xml:space="preserve">● 封面  </w:t>
      </w:r>
      <w:r>
        <w:rPr>
          <w:b/>
          <w:color w:val="auto"/>
        </w:rPr>
        <w:t xml:space="preserve">见附录1 </w:t>
      </w:r>
      <w:r>
        <w:rPr>
          <w:color w:val="auto"/>
        </w:rPr>
        <w:t xml:space="preserve">  </w:t>
      </w:r>
      <w:r>
        <w:t>封面用白色铜板纸</w:t>
      </w:r>
    </w:p>
    <w:p>
      <w:pPr>
        <w:pStyle w:val="21"/>
        <w:spacing w:line="360" w:lineRule="exact"/>
        <w:ind w:left="480"/>
        <w:jc w:val="both"/>
        <w:rPr>
          <w:color w:val="auto"/>
        </w:rPr>
      </w:pPr>
      <w:r>
        <w:rPr>
          <w:color w:val="auto"/>
        </w:rPr>
        <w:t xml:space="preserve">● 目录  </w:t>
      </w:r>
      <w:r>
        <w:rPr>
          <w:b/>
          <w:color w:val="auto"/>
        </w:rPr>
        <w:t xml:space="preserve">见附录2 </w:t>
      </w:r>
      <w:r>
        <w:rPr>
          <w:color w:val="auto"/>
        </w:rPr>
        <w:t xml:space="preserve"> （无页码）</w:t>
      </w:r>
    </w:p>
    <w:p>
      <w:pPr>
        <w:pStyle w:val="21"/>
        <w:spacing w:line="360" w:lineRule="exact"/>
        <w:ind w:left="480"/>
        <w:jc w:val="both"/>
        <w:rPr>
          <w:color w:val="auto"/>
        </w:rPr>
      </w:pPr>
    </w:p>
    <w:p>
      <w:pPr>
        <w:pStyle w:val="21"/>
        <w:spacing w:line="360" w:lineRule="exact"/>
        <w:ind w:left="480"/>
        <w:jc w:val="both"/>
        <w:rPr>
          <w:color w:val="auto"/>
        </w:rPr>
      </w:pPr>
      <w:r>
        <w:rPr>
          <w:color w:val="auto"/>
        </w:rPr>
        <w:t xml:space="preserve">● 毕业设计说明书  </w:t>
      </w:r>
      <w:r>
        <w:rPr>
          <w:b/>
          <w:color w:val="auto"/>
        </w:rPr>
        <w:t>见附录3</w:t>
      </w:r>
      <w:r>
        <w:rPr>
          <w:color w:val="auto"/>
        </w:rPr>
        <w:t xml:space="preserve">  装订顺序如下：</w:t>
      </w:r>
    </w:p>
    <w:p>
      <w:pPr>
        <w:pStyle w:val="21"/>
        <w:spacing w:line="360" w:lineRule="exact"/>
        <w:ind w:left="480"/>
        <w:jc w:val="both"/>
      </w:pPr>
      <w:r>
        <w:rPr>
          <w:color w:val="auto"/>
        </w:rPr>
        <w:t xml:space="preserve">1 封面        </w:t>
      </w:r>
      <w:r>
        <w:t>封面不用白色铜板纸  一般装订</w:t>
      </w:r>
    </w:p>
    <w:p>
      <w:pPr>
        <w:pStyle w:val="21"/>
        <w:spacing w:line="360" w:lineRule="exact"/>
        <w:ind w:left="480"/>
        <w:jc w:val="both"/>
      </w:pPr>
      <w:r>
        <w:t>2 任务书</w:t>
      </w:r>
    </w:p>
    <w:p>
      <w:pPr>
        <w:pStyle w:val="21"/>
        <w:spacing w:line="360" w:lineRule="exact"/>
        <w:ind w:left="480"/>
        <w:jc w:val="both"/>
      </w:pPr>
      <w:r>
        <w:t>3 评阅表</w:t>
      </w:r>
    </w:p>
    <w:p>
      <w:pPr>
        <w:pStyle w:val="21"/>
        <w:spacing w:line="360" w:lineRule="exact"/>
        <w:ind w:left="480"/>
        <w:jc w:val="both"/>
      </w:pPr>
      <w:r>
        <w:t>4 鉴定意见</w:t>
      </w:r>
    </w:p>
    <w:p>
      <w:pPr>
        <w:pStyle w:val="21"/>
        <w:spacing w:line="360" w:lineRule="exact"/>
        <w:ind w:left="480"/>
        <w:jc w:val="both"/>
        <w:rPr>
          <w:b/>
        </w:rPr>
      </w:pPr>
      <w:r>
        <w:t xml:space="preserve">5 目录  （含页码） </w:t>
      </w:r>
      <w:r>
        <w:rPr>
          <w:b/>
          <w:color w:val="auto"/>
        </w:rPr>
        <w:t>见</w:t>
      </w:r>
      <w:r>
        <w:rPr>
          <w:b/>
        </w:rPr>
        <w:t>附录4</w:t>
      </w:r>
    </w:p>
    <w:p>
      <w:pPr>
        <w:pStyle w:val="21"/>
        <w:spacing w:line="360" w:lineRule="exact"/>
        <w:ind w:left="480"/>
        <w:jc w:val="both"/>
        <w:rPr>
          <w:color w:val="FF0000"/>
        </w:rPr>
      </w:pPr>
      <w:r>
        <w:rPr>
          <w:rFonts w:hint="eastAsia"/>
          <w:color w:val="FF0000"/>
          <w:highlight w:val="yellow"/>
        </w:rPr>
        <w:t>6  中文题目、摘要、关键词；英文题目、摘要、</w:t>
      </w:r>
      <w:commentRangeStart w:id="0"/>
      <w:r>
        <w:rPr>
          <w:rFonts w:hint="eastAsia"/>
          <w:color w:val="FF0000"/>
          <w:highlight w:val="yellow"/>
        </w:rPr>
        <w:t>关键词</w:t>
      </w:r>
      <w:commentRangeEnd w:id="0"/>
      <w:r>
        <w:rPr>
          <w:rStyle w:val="17"/>
          <w:rFonts w:ascii="Calibri" w:hAnsi="Calibri"/>
          <w:color w:val="auto"/>
          <w:kern w:val="2"/>
        </w:rPr>
        <w:commentReference w:id="0"/>
      </w:r>
    </w:p>
    <w:p>
      <w:pPr>
        <w:pStyle w:val="21"/>
        <w:spacing w:line="360" w:lineRule="exact"/>
        <w:ind w:left="480"/>
        <w:jc w:val="both"/>
      </w:pPr>
      <w:r>
        <w:rPr>
          <w:rFonts w:hint="eastAsia"/>
        </w:rPr>
        <w:t>7. 正文（含引言）</w:t>
      </w:r>
    </w:p>
    <w:p>
      <w:pPr>
        <w:pStyle w:val="21"/>
        <w:spacing w:line="360" w:lineRule="exact"/>
        <w:ind w:left="480"/>
        <w:jc w:val="both"/>
      </w:pPr>
      <w:r>
        <w:rPr>
          <w:rFonts w:hint="eastAsia"/>
        </w:rPr>
        <w:t>8. 参考文献</w:t>
      </w:r>
    </w:p>
    <w:p>
      <w:pPr>
        <w:pStyle w:val="21"/>
        <w:spacing w:line="360" w:lineRule="exact"/>
        <w:ind w:left="480"/>
        <w:jc w:val="both"/>
      </w:pPr>
      <w:r>
        <w:rPr>
          <w:rFonts w:hint="eastAsia"/>
        </w:rPr>
        <w:t>9. 附录（计算机程序、电路原理图等）</w:t>
      </w:r>
    </w:p>
    <w:p>
      <w:pPr>
        <w:pStyle w:val="21"/>
        <w:spacing w:line="360" w:lineRule="exact"/>
        <w:ind w:left="480"/>
        <w:jc w:val="both"/>
        <w:rPr>
          <w:color w:val="auto"/>
        </w:rPr>
      </w:pPr>
    </w:p>
    <w:p>
      <w:pPr>
        <w:pStyle w:val="21"/>
        <w:spacing w:line="360" w:lineRule="exact"/>
        <w:ind w:left="480"/>
        <w:jc w:val="both"/>
        <w:rPr>
          <w:b/>
          <w:color w:val="auto"/>
        </w:rPr>
      </w:pPr>
      <w:r>
        <w:rPr>
          <w:color w:val="auto"/>
        </w:rPr>
        <w:t xml:space="preserve">开题报告及封面  中期检查  答辩记录  </w:t>
      </w:r>
      <w:r>
        <w:rPr>
          <w:b/>
          <w:color w:val="auto"/>
        </w:rPr>
        <w:t>见附录5</w:t>
      </w:r>
    </w:p>
    <w:p>
      <w:pPr>
        <w:pStyle w:val="21"/>
        <w:spacing w:line="360" w:lineRule="exact"/>
        <w:ind w:left="480"/>
        <w:jc w:val="both"/>
        <w:rPr>
          <w:color w:val="auto"/>
        </w:rPr>
      </w:pPr>
    </w:p>
    <w:p>
      <w:pPr>
        <w:pStyle w:val="21"/>
        <w:spacing w:line="360" w:lineRule="exact"/>
        <w:ind w:firstLine="520"/>
        <w:jc w:val="both"/>
        <w:rPr>
          <w:color w:val="auto"/>
        </w:rPr>
      </w:pPr>
      <w:r>
        <w:rPr>
          <w:color w:val="auto"/>
        </w:rPr>
        <w:t xml:space="preserve">摘要，页码用罗马数字“Ⅰ、Ⅱ、Ⅲ……”表示；从“第1章”开始至说明书结束，页码用阿拉伯数字“1、2、3……”表示。 页码置于页面下部居中，采用Times New Roman五号字体，数字两侧不加修饰线。 </w:t>
      </w:r>
    </w:p>
    <w:p>
      <w:pPr>
        <w:pStyle w:val="21"/>
        <w:spacing w:line="360" w:lineRule="exact"/>
        <w:ind w:firstLine="520"/>
        <w:jc w:val="both"/>
        <w:rPr>
          <w:color w:val="auto"/>
        </w:rPr>
      </w:pPr>
    </w:p>
    <w:p>
      <w:pPr>
        <w:pStyle w:val="21"/>
        <w:spacing w:line="360" w:lineRule="exact"/>
        <w:ind w:firstLine="520"/>
        <w:jc w:val="both"/>
        <w:rPr>
          <w:color w:val="auto"/>
        </w:rPr>
      </w:pPr>
      <w:r>
        <w:rPr>
          <w:color w:val="auto"/>
        </w:rPr>
        <w:t>毕设题目</w:t>
      </w:r>
      <w:r>
        <w:rPr>
          <w:rFonts w:eastAsia="黑体"/>
          <w:color w:val="auto"/>
        </w:rPr>
        <w:t>控制在25个汉字（符）以内。居中书写</w:t>
      </w:r>
      <w:r>
        <w:rPr>
          <w:color w:val="auto"/>
        </w:rPr>
        <w:t>，一行写不下时可分两行写，并采用</w:t>
      </w:r>
      <w:r>
        <w:rPr>
          <w:rFonts w:eastAsia="黑体"/>
          <w:color w:val="auto"/>
        </w:rPr>
        <w:t>1.25倍行距</w:t>
      </w:r>
      <w:r>
        <w:rPr>
          <w:color w:val="auto"/>
        </w:rPr>
        <w:t xml:space="preserve">。 </w:t>
      </w:r>
    </w:p>
    <w:p>
      <w:pPr>
        <w:pStyle w:val="21"/>
        <w:spacing w:line="360" w:lineRule="exact"/>
        <w:ind w:firstLine="520"/>
        <w:jc w:val="both"/>
        <w:rPr>
          <w:color w:val="auto"/>
        </w:rPr>
      </w:pPr>
    </w:p>
    <w:p>
      <w:pPr>
        <w:pStyle w:val="21"/>
        <w:spacing w:line="360" w:lineRule="exact"/>
        <w:ind w:firstLine="480"/>
        <w:jc w:val="both"/>
        <w:rPr>
          <w:color w:val="auto"/>
        </w:rPr>
      </w:pPr>
      <w:r>
        <w:rPr>
          <w:color w:val="auto"/>
        </w:rPr>
        <w:t>中文摘要题目用宋体三号加粗，居中书写，单倍行距，段前空24磅，段后空18磅。</w:t>
      </w:r>
      <w:r>
        <w:rPr>
          <w:rFonts w:eastAsiaTheme="minorEastAsia"/>
        </w:rPr>
        <w:t>”摘要”、”关键词”五个字用宋体、小4号字、加粗；</w:t>
      </w:r>
      <w:r>
        <w:rPr>
          <w:color w:val="auto"/>
        </w:rPr>
        <w:t xml:space="preserve">摘要内容用5号宋体字书写，两端对齐。摘要是对研究内容的高度概括，摘要应包括：对问题及研究目的的描述、对使用的方法和研究过程进行的简要介绍、对研究结论的简要概括等内容。摘要的写法应力求精确简明，尤其要避免“第1章……；第2章……；……”这样的陈述方式。 中文摘要控制在300 </w:t>
      </w:r>
      <w:r>
        <w:rPr>
          <w:rFonts w:eastAsia="黑体"/>
          <w:color w:val="auto"/>
        </w:rPr>
        <w:t>-500</w:t>
      </w:r>
      <w:r>
        <w:rPr>
          <w:color w:val="auto"/>
        </w:rPr>
        <w:t xml:space="preserve">汉字（符），且篇幅限制在一页内书写。摘要中不要出现图片、图表、表格或其他插图材料。 </w:t>
      </w:r>
    </w:p>
    <w:p>
      <w:pPr>
        <w:pStyle w:val="21"/>
        <w:spacing w:line="360" w:lineRule="exact"/>
        <w:ind w:firstLine="520"/>
        <w:jc w:val="both"/>
        <w:rPr>
          <w:color w:val="auto"/>
        </w:rPr>
      </w:pPr>
      <w:r>
        <w:rPr>
          <w:color w:val="auto"/>
        </w:rPr>
        <w:t>关键词不超过5个，每个关键词之间用分号间隔。 摘要的中文版与英文版文字内容要对应。</w:t>
      </w:r>
    </w:p>
    <w:p>
      <w:pPr>
        <w:pStyle w:val="21"/>
        <w:spacing w:line="360" w:lineRule="exact"/>
        <w:ind w:firstLine="480"/>
        <w:jc w:val="both"/>
        <w:rPr>
          <w:color w:val="auto"/>
        </w:rPr>
      </w:pPr>
    </w:p>
    <w:p>
      <w:pPr>
        <w:pStyle w:val="21"/>
        <w:spacing w:line="360" w:lineRule="exact"/>
        <w:ind w:firstLine="482"/>
        <w:jc w:val="both"/>
        <w:rPr>
          <w:color w:val="auto"/>
        </w:rPr>
      </w:pPr>
      <w:r>
        <w:rPr>
          <w:color w:val="auto"/>
        </w:rPr>
        <w:t>目录是主体内容各组成部分章、节序号和标题行按顺序的排列，列至二级节标题（例如2.2.5）即可。</w:t>
      </w:r>
      <w:r>
        <w:rPr>
          <w:color w:val="FF0000"/>
          <w:highlight w:val="yellow"/>
        </w:rPr>
        <w:t>目录内容从</w:t>
      </w:r>
      <w:r>
        <w:rPr>
          <w:rFonts w:hint="eastAsia"/>
          <w:color w:val="FF0000"/>
          <w:highlight w:val="yellow"/>
        </w:rPr>
        <w:t>: 摘要开始</w:t>
      </w:r>
      <w:r>
        <w:rPr>
          <w:color w:val="FF0000"/>
          <w:highlight w:val="yellow"/>
        </w:rPr>
        <w:t>，</w:t>
      </w:r>
      <w:commentRangeStart w:id="1"/>
      <w:r>
        <w:rPr>
          <w:color w:val="auto"/>
        </w:rPr>
        <w:t>目录</w:t>
      </w:r>
      <w:commentRangeEnd w:id="1"/>
      <w:r>
        <w:rPr>
          <w:rStyle w:val="17"/>
          <w:rFonts w:ascii="Calibri" w:hAnsi="Calibri"/>
          <w:color w:val="auto"/>
          <w:kern w:val="2"/>
        </w:rPr>
        <w:commentReference w:id="1"/>
      </w:r>
      <w:r>
        <w:rPr>
          <w:color w:val="auto"/>
        </w:rPr>
        <w:t>之前的内容及目录本身不列入目录内。目录中的章标题行采用黑体三号字，固定行距20磅，段前空6磅，段后0磅；</w:t>
      </w:r>
      <w:r>
        <w:rPr>
          <w:color w:val="FF0000"/>
          <w:highlight w:val="yellow"/>
        </w:rPr>
        <w:t>其他内容采用宋体小四号字，</w:t>
      </w:r>
      <w:r>
        <w:rPr>
          <w:color w:val="auto"/>
        </w:rPr>
        <w:t xml:space="preserve">行距为固定值20磅，段前、段后均为0磅。 </w:t>
      </w:r>
    </w:p>
    <w:p>
      <w:pPr>
        <w:pStyle w:val="21"/>
        <w:spacing w:line="360" w:lineRule="exact"/>
        <w:ind w:firstLine="482"/>
        <w:jc w:val="both"/>
        <w:rPr>
          <w:color w:val="auto"/>
        </w:rPr>
      </w:pPr>
      <w:r>
        <w:rPr>
          <w:color w:val="auto"/>
        </w:rPr>
        <w:t xml:space="preserve">目录中的章标题行居左书写，一级节标题行缩进1个汉字符，二级节标题行缩进2个汉字符。 </w:t>
      </w:r>
    </w:p>
    <w:p>
      <w:pPr>
        <w:pStyle w:val="21"/>
        <w:spacing w:line="360" w:lineRule="exact"/>
        <w:ind w:firstLine="480"/>
        <w:jc w:val="both"/>
        <w:rPr>
          <w:color w:val="auto"/>
        </w:rPr>
      </w:pPr>
      <w:r>
        <w:rPr>
          <w:color w:val="auto"/>
        </w:rPr>
        <w:t xml:space="preserve">引言大致包含如下几个或部分内容：1、问题的提出；2、选题背景及意义；3、研究现状；4、研究方法；5、结构安排。 </w:t>
      </w:r>
    </w:p>
    <w:p>
      <w:pPr>
        <w:pStyle w:val="21"/>
        <w:spacing w:before="240" w:after="120" w:line="360" w:lineRule="exact"/>
        <w:jc w:val="both"/>
        <w:rPr>
          <w:rFonts w:eastAsia="黑体"/>
          <w:color w:val="auto"/>
        </w:rPr>
      </w:pPr>
      <w:r>
        <w:rPr>
          <w:rFonts w:eastAsia="黑体"/>
          <w:color w:val="auto"/>
          <w:sz w:val="28"/>
          <w:szCs w:val="28"/>
        </w:rPr>
        <w:t xml:space="preserve">2  正文  </w:t>
      </w:r>
      <w:r>
        <w:t>8000字以上</w:t>
      </w:r>
    </w:p>
    <w:p>
      <w:pPr>
        <w:pStyle w:val="13"/>
        <w:spacing w:before="0" w:beforeAutospacing="0" w:after="0" w:afterAutospacing="0" w:line="360" w:lineRule="exact"/>
        <w:jc w:val="both"/>
        <w:rPr>
          <w:rFonts w:ascii="Times New Roman" w:hAnsi="Times New Roman" w:cs="Times New Roman"/>
        </w:rPr>
      </w:pPr>
      <w:r>
        <w:rPr>
          <w:rFonts w:ascii="Times New Roman" w:hAnsi="Times New Roman" w:eastAsia="黑体" w:cs="Times New Roman"/>
          <w:sz w:val="26"/>
          <w:szCs w:val="26"/>
        </w:rPr>
        <w:t>正文</w:t>
      </w:r>
      <w:r>
        <w:rPr>
          <w:rFonts w:ascii="Times New Roman" w:hAnsi="Times New Roman" w:cs="Times New Roman"/>
        </w:rPr>
        <w:t xml:space="preserve">是毕业设计说明书的主体，包括：第1章绪论（或引言 </w:t>
      </w:r>
      <w:r>
        <w:rPr>
          <w:rStyle w:val="15"/>
          <w:rFonts w:ascii="Times New Roman" w:hAnsi="Times New Roman" w:cs="Times New Roman"/>
          <w:b w:val="0"/>
          <w:color w:val="000000"/>
        </w:rPr>
        <w:t>包括的基本内容：</w:t>
      </w:r>
      <w:r>
        <w:rPr>
          <w:rFonts w:ascii="Times New Roman" w:hAnsi="Times New Roman" w:cs="Times New Roman"/>
          <w:color w:val="000000"/>
        </w:rPr>
        <w:t>叙述该选题的目的和现实意义；叙述该选题的国内外研究现状，代表性研究成果或研究进展</w:t>
      </w:r>
      <w:bookmarkStart w:id="6" w:name="_GoBack"/>
      <w:bookmarkEnd w:id="6"/>
      <w:r>
        <w:rPr>
          <w:rFonts w:ascii="Times New Roman" w:hAnsi="Times New Roman" w:cs="Times New Roman"/>
          <w:color w:val="000000"/>
        </w:rPr>
        <w:t>情况等；叙述该选题的研究方法（技术路线）、主要观点、创新之处；章节安排等。</w:t>
      </w:r>
      <w:r>
        <w:rPr>
          <w:rFonts w:ascii="Times New Roman" w:hAnsi="Times New Roman" w:cs="Times New Roman"/>
        </w:rPr>
        <w:t>）第2章……</w:t>
      </w:r>
    </w:p>
    <w:p>
      <w:pPr>
        <w:pStyle w:val="13"/>
        <w:spacing w:before="0" w:beforeAutospacing="0" w:after="0" w:afterAutospacing="0" w:line="360" w:lineRule="exact"/>
        <w:jc w:val="both"/>
        <w:rPr>
          <w:rFonts w:ascii="Times New Roman" w:hAnsi="Times New Roman" w:cs="Times New Roman"/>
        </w:rPr>
      </w:pPr>
      <w:r>
        <w:rPr>
          <w:rFonts w:ascii="Times New Roman" w:hAnsi="Times New Roman" w:cs="Times New Roman"/>
        </w:rPr>
        <w:t>书写层次要清楚，内容应有逻辑性。图、表和表达式按章编号，用两位阿拉伯数字分别编号，前一位数字为章的序号，后一数字为本章内图、表或</w:t>
      </w:r>
      <w:r>
        <w:rPr>
          <w:rFonts w:ascii="Times New Roman" w:hAnsi="Times New Roman" w:cs="Times New Roman"/>
        </w:rPr>
        <w:t>表达式</w:t>
      </w:r>
      <w:r>
        <w:rPr>
          <w:rFonts w:ascii="Times New Roman" w:hAnsi="Times New Roman" w:cs="Times New Roman"/>
        </w:rPr>
        <w:t>的顺序号。两数字间用半角横线“-”或小数点“.”连接。例如“图2-1”或“图2.1”，“表5-6”或“表5.6”，“式（1-2）”或“式（1.2）”等等。图序与图名置于图的下方，采用</w:t>
      </w:r>
      <w:r>
        <w:rPr>
          <w:rFonts w:ascii="Times New Roman" w:hAnsi="Times New Roman" w:cs="Times New Roman" w:eastAsiaTheme="minorEastAsia"/>
        </w:rPr>
        <w:t>宋体11pt字居中书写，段前空6磅，段后空12磅，行距为单倍行距，图序与图名文字之间空一个汉字符宽度。</w:t>
      </w:r>
      <w:r>
        <w:rPr>
          <w:rFonts w:ascii="Times New Roman" w:hAnsi="Times New Roman" w:cs="Times New Roman"/>
        </w:rPr>
        <w:t>如果一个图由两个或两个以上分图组成时，各分图分别以(a)、(b)、(c)……作为图序，并须有分图名。</w:t>
      </w:r>
    </w:p>
    <w:p>
      <w:pPr>
        <w:pStyle w:val="21"/>
        <w:spacing w:line="360" w:lineRule="exact"/>
        <w:ind w:firstLine="480"/>
        <w:jc w:val="both"/>
        <w:rPr>
          <w:rFonts w:eastAsiaTheme="minorEastAsia"/>
          <w:color w:val="auto"/>
        </w:rPr>
      </w:pPr>
      <w:r>
        <w:rPr>
          <w:rFonts w:eastAsiaTheme="minorEastAsia"/>
          <w:color w:val="auto"/>
        </w:rPr>
        <w:t xml:space="preserve">表中参数应标明量和单位的符号。为使表格简洁易读，建议采用三线表（必要时可加辅助线），即表的上、下边线为单直线，线粗为1.5磅；第三条线为单直线，线粗为1磅。 表单元格中的文字一般应居中书写（上下居中，左右居中），不宜左右居中书写的，可采取两端对齐的方式书写。表单元格中的文字采用11pt宋体字，单倍行距，段前空3磅，段后空3磅。 表序与表名，例如：“表3.1  第四次全国经济普查数据（北京）”。 </w:t>
      </w:r>
    </w:p>
    <w:p>
      <w:pPr>
        <w:pStyle w:val="21"/>
        <w:spacing w:line="360" w:lineRule="exact"/>
        <w:ind w:firstLine="480"/>
        <w:jc w:val="both"/>
        <w:rPr>
          <w:rFonts w:eastAsiaTheme="minorEastAsia"/>
          <w:color w:val="auto"/>
        </w:rPr>
      </w:pPr>
      <w:r>
        <w:rPr>
          <w:rFonts w:eastAsiaTheme="minorEastAsia"/>
          <w:color w:val="auto"/>
        </w:rPr>
        <w:t xml:space="preserve">表3.1是表序，是“第3章第1个表”的序号，其余类推。表序与表名置于表的上方，采用宋体11pt字居中书写，段前空12磅，段后空6磅，行距为单倍行距，表序与表名文字之间空一个汉字符。 </w:t>
      </w:r>
    </w:p>
    <w:p>
      <w:pPr>
        <w:pStyle w:val="21"/>
        <w:spacing w:line="360" w:lineRule="exact"/>
        <w:ind w:firstLine="480"/>
        <w:jc w:val="both"/>
        <w:rPr>
          <w:rFonts w:eastAsiaTheme="minorEastAsia"/>
          <w:color w:val="auto"/>
        </w:rPr>
      </w:pPr>
      <w:r>
        <w:rPr>
          <w:rFonts w:eastAsiaTheme="minorEastAsia"/>
          <w:color w:val="auto"/>
        </w:rPr>
        <w:t>当表格较大，不能在一页内打印时，可以“续表”的形式另页打印，格式同前，只需在表序前加“续”字即可，例如“</w:t>
      </w:r>
      <w:r>
        <w:rPr>
          <w:rFonts w:eastAsiaTheme="minorEastAsia"/>
          <w:color w:val="auto"/>
          <w:sz w:val="22"/>
          <w:szCs w:val="22"/>
        </w:rPr>
        <w:t>续表3.1  第四次全国经济普查数据（北京）</w:t>
      </w:r>
      <w:r>
        <w:rPr>
          <w:rFonts w:eastAsiaTheme="minorEastAsia"/>
          <w:color w:val="auto"/>
        </w:rPr>
        <w:t xml:space="preserve">”。 </w:t>
      </w:r>
    </w:p>
    <w:p>
      <w:pPr>
        <w:pStyle w:val="21"/>
        <w:spacing w:line="360" w:lineRule="exact"/>
        <w:ind w:firstLine="480"/>
        <w:jc w:val="both"/>
        <w:rPr>
          <w:rFonts w:eastAsiaTheme="minorEastAsia"/>
          <w:color w:val="auto"/>
        </w:rPr>
      </w:pPr>
      <w:r>
        <w:rPr>
          <w:rFonts w:eastAsiaTheme="minorEastAsia"/>
          <w:color w:val="auto"/>
        </w:rPr>
        <w:t xml:space="preserve">若在表下方注明资料来源，则此部分用宋体五号字，单倍行距，段前空6磅，段后空12磅。需要续表时，资料来源注明在续表之下。 </w:t>
      </w:r>
    </w:p>
    <w:p>
      <w:pPr>
        <w:pStyle w:val="21"/>
        <w:spacing w:line="360" w:lineRule="exact"/>
        <w:ind w:firstLine="480"/>
        <w:jc w:val="both"/>
        <w:rPr>
          <w:color w:val="auto"/>
        </w:rPr>
      </w:pPr>
      <w:r>
        <w:rPr>
          <w:color w:val="auto"/>
        </w:rPr>
        <w:t xml:space="preserve">表达式主要是指数字表达式，例如数学表达式，也包括文字表达式。  </w:t>
      </w:r>
    </w:p>
    <w:p>
      <w:pPr>
        <w:pStyle w:val="21"/>
        <w:spacing w:line="360" w:lineRule="exact"/>
        <w:ind w:firstLine="480"/>
        <w:jc w:val="both"/>
        <w:rPr>
          <w:color w:val="auto"/>
        </w:rPr>
      </w:pPr>
      <w:r>
        <w:rPr>
          <w:color w:val="auto"/>
        </w:rPr>
        <w:t xml:space="preserve">表达式采用与正文相同的字号居中书写，或另起一段空两个汉字符书写，一旦采用了上述两种格式中的一种，全文都要使用同一种格式。表达式应有序号，序号用括号括起来置于表达式右边行末，序号与表达式之间不加任何连线。 </w:t>
      </w:r>
    </w:p>
    <w:p>
      <w:pPr>
        <w:pStyle w:val="21"/>
        <w:spacing w:line="360" w:lineRule="exact"/>
        <w:ind w:firstLine="480"/>
        <w:jc w:val="both"/>
        <w:rPr>
          <w:color w:val="auto"/>
        </w:rPr>
      </w:pPr>
      <w:r>
        <w:rPr>
          <w:color w:val="auto"/>
        </w:rPr>
        <w:t xml:space="preserve">表达式行的行距为单倍行距，段前空6磅，段后空6磅。当表达式不是独立成行书写时，有表达式的段落的行距为单倍行距，段前空3磅，段后空3磅。 </w:t>
      </w:r>
    </w:p>
    <w:p>
      <w:pPr>
        <w:pStyle w:val="21"/>
        <w:spacing w:line="360" w:lineRule="exact"/>
        <w:ind w:firstLine="482"/>
        <w:jc w:val="both"/>
        <w:rPr>
          <w:color w:val="auto"/>
        </w:rPr>
      </w:pPr>
      <w:r>
        <w:rPr>
          <w:color w:val="auto"/>
        </w:rPr>
        <w:t>文中的表、图、表达式一律采用阿拉伯数字分章编号，例如：“表3.2”，“图2.5”，“式（3-1）”等。若图或表中有附注，采用英文小写字母顺序编号，附注写在图或表的下方。</w:t>
      </w:r>
    </w:p>
    <w:p>
      <w:pPr>
        <w:pStyle w:val="21"/>
        <w:spacing w:line="360" w:lineRule="exact"/>
        <w:ind w:left="480"/>
        <w:jc w:val="both"/>
        <w:rPr>
          <w:rFonts w:eastAsia="黑体"/>
          <w:color w:val="auto"/>
        </w:rPr>
      </w:pPr>
      <w:r>
        <w:rPr>
          <w:color w:val="auto"/>
        </w:rPr>
        <w:t xml:space="preserve">● </w:t>
      </w:r>
      <w:r>
        <w:rPr>
          <w:rFonts w:eastAsia="黑体"/>
          <w:color w:val="auto"/>
        </w:rPr>
        <w:t xml:space="preserve">各章标题，例如：“第1章  引言”。 </w:t>
      </w:r>
    </w:p>
    <w:p>
      <w:pPr>
        <w:pStyle w:val="21"/>
        <w:spacing w:line="360" w:lineRule="exact"/>
        <w:ind w:left="900"/>
        <w:jc w:val="both"/>
        <w:rPr>
          <w:color w:val="auto"/>
        </w:rPr>
      </w:pPr>
      <w:r>
        <w:rPr>
          <w:color w:val="auto"/>
        </w:rPr>
        <w:t>章序号采用阿拉伯数字，章序号与标题名之间空</w:t>
      </w:r>
      <w:r>
        <w:rPr>
          <w:rFonts w:eastAsia="黑体"/>
          <w:color w:val="auto"/>
        </w:rPr>
        <w:t>一个</w:t>
      </w:r>
      <w:r>
        <w:rPr>
          <w:color w:val="auto"/>
        </w:rPr>
        <w:t>汉字符。采用</w:t>
      </w:r>
      <w:r>
        <w:rPr>
          <w:rFonts w:eastAsia="黑体"/>
          <w:color w:val="auto"/>
        </w:rPr>
        <w:t>黑体三号字，居中书写，单倍行距，段前空24磅，段后空18磅。</w:t>
      </w:r>
      <w:r>
        <w:rPr>
          <w:color w:val="auto"/>
        </w:rPr>
        <w:t>摘要、目录、参考文献、致谢、附录、在学期间发表的学术论文与研究成果等部分的标题与章标题属于同一等级，也使用上述格式；英文摘要部分的标题“</w:t>
      </w:r>
      <w:r>
        <w:rPr>
          <w:b/>
          <w:bCs/>
          <w:color w:val="auto"/>
        </w:rPr>
        <w:t>Abstract</w:t>
      </w:r>
      <w:r>
        <w:rPr>
          <w:color w:val="auto"/>
        </w:rPr>
        <w:t xml:space="preserve">”采用罗马体三号字加粗。 </w:t>
      </w:r>
    </w:p>
    <w:p>
      <w:pPr>
        <w:pStyle w:val="21"/>
        <w:spacing w:line="360" w:lineRule="exact"/>
        <w:ind w:left="900" w:hanging="420"/>
        <w:jc w:val="both"/>
        <w:rPr>
          <w:rFonts w:eastAsia="黑体"/>
          <w:color w:val="auto"/>
        </w:rPr>
      </w:pPr>
      <w:r>
        <w:rPr>
          <w:color w:val="auto"/>
        </w:rPr>
        <w:t xml:space="preserve">●  </w:t>
      </w:r>
      <w:r>
        <w:rPr>
          <w:rFonts w:eastAsia="黑体"/>
          <w:color w:val="auto"/>
        </w:rPr>
        <w:t xml:space="preserve">一级节标题，例如：“2.1  实验装置与实验方法”。 </w:t>
      </w:r>
    </w:p>
    <w:p>
      <w:pPr>
        <w:pStyle w:val="21"/>
        <w:spacing w:line="360" w:lineRule="exact"/>
        <w:ind w:left="900"/>
        <w:jc w:val="both"/>
        <w:rPr>
          <w:color w:val="auto"/>
        </w:rPr>
      </w:pPr>
      <w:r>
        <w:rPr>
          <w:color w:val="auto"/>
        </w:rPr>
        <w:t>节标题序号与标题名之间空</w:t>
      </w:r>
      <w:r>
        <w:rPr>
          <w:rFonts w:eastAsia="黑体"/>
          <w:color w:val="auto"/>
        </w:rPr>
        <w:t>一个</w:t>
      </w:r>
      <w:r>
        <w:rPr>
          <w:color w:val="auto"/>
        </w:rPr>
        <w:t>汉字符（下同）。采用</w:t>
      </w:r>
      <w:r>
        <w:rPr>
          <w:rFonts w:eastAsia="黑体"/>
          <w:color w:val="auto"/>
        </w:rPr>
        <w:t>黑体四号（14pt）字居左书写，行距为固定值20磅，段前空24磅，段后空6磅。</w:t>
      </w:r>
      <w:r>
        <w:rPr>
          <w:color w:val="auto"/>
        </w:rPr>
        <w:t xml:space="preserve"> </w:t>
      </w:r>
    </w:p>
    <w:p>
      <w:pPr>
        <w:pStyle w:val="21"/>
        <w:spacing w:line="360" w:lineRule="exact"/>
        <w:ind w:left="900" w:hanging="420"/>
        <w:jc w:val="both"/>
        <w:rPr>
          <w:rFonts w:eastAsia="黑体"/>
          <w:color w:val="auto"/>
        </w:rPr>
      </w:pPr>
      <w:r>
        <w:rPr>
          <w:color w:val="auto"/>
        </w:rPr>
        <w:t xml:space="preserve">●  </w:t>
      </w:r>
      <w:r>
        <w:rPr>
          <w:rFonts w:eastAsia="黑体"/>
          <w:color w:val="auto"/>
        </w:rPr>
        <w:t xml:space="preserve">二级节标题，例如：“2.1.1  实验装置”。 </w:t>
      </w:r>
    </w:p>
    <w:p>
      <w:pPr>
        <w:pStyle w:val="21"/>
        <w:spacing w:line="360" w:lineRule="exact"/>
        <w:ind w:left="900"/>
        <w:jc w:val="both"/>
        <w:rPr>
          <w:color w:val="auto"/>
        </w:rPr>
      </w:pPr>
      <w:r>
        <w:rPr>
          <w:color w:val="auto"/>
        </w:rPr>
        <w:t>采用</w:t>
      </w:r>
      <w:r>
        <w:rPr>
          <w:rFonts w:eastAsia="黑体"/>
          <w:color w:val="auto"/>
        </w:rPr>
        <w:t>黑体13pt字居左书写，行距为固定值20磅，段前空12磅，段后空6磅。</w:t>
      </w:r>
      <w:r>
        <w:rPr>
          <w:color w:val="auto"/>
        </w:rPr>
        <w:t xml:space="preserve"> </w:t>
      </w:r>
    </w:p>
    <w:p>
      <w:pPr>
        <w:pStyle w:val="21"/>
        <w:spacing w:line="360" w:lineRule="exact"/>
        <w:ind w:left="900" w:hanging="420"/>
        <w:jc w:val="both"/>
        <w:rPr>
          <w:rFonts w:eastAsia="黑体"/>
          <w:color w:val="auto"/>
        </w:rPr>
      </w:pPr>
      <w:r>
        <w:rPr>
          <w:color w:val="auto"/>
        </w:rPr>
        <w:t xml:space="preserve">●  </w:t>
      </w:r>
      <w:r>
        <w:rPr>
          <w:rFonts w:eastAsia="黑体"/>
          <w:color w:val="auto"/>
        </w:rPr>
        <w:t>三级节标题，</w:t>
      </w:r>
      <w:r>
        <w:rPr>
          <w:color w:val="auto"/>
          <w:u w:val="single"/>
        </w:rPr>
        <w:t>一般情况下不使用三级节标题。</w:t>
      </w:r>
      <w:r>
        <w:rPr>
          <w:rFonts w:eastAsia="黑体"/>
          <w:color w:val="auto"/>
        </w:rPr>
        <w:t xml:space="preserve"> </w:t>
      </w:r>
    </w:p>
    <w:p>
      <w:pPr>
        <w:pStyle w:val="21"/>
        <w:spacing w:before="240" w:after="120" w:line="360" w:lineRule="exact"/>
        <w:ind w:firstLine="480" w:firstLineChars="200"/>
        <w:jc w:val="both"/>
        <w:rPr>
          <w:rFonts w:eastAsia="黑体"/>
          <w:color w:val="auto"/>
        </w:rPr>
      </w:pPr>
      <w:r>
        <w:rPr>
          <w:rFonts w:eastAsia="黑体"/>
          <w:color w:val="auto"/>
        </w:rPr>
        <w:t xml:space="preserve"> 说明书各段落的文字部分</w:t>
      </w:r>
      <w:r>
        <w:rPr>
          <w:color w:val="auto"/>
        </w:rPr>
        <w:t>采用</w:t>
      </w:r>
      <w:r>
        <w:rPr>
          <w:rFonts w:eastAsiaTheme="minorEastAsia"/>
          <w:color w:val="auto"/>
        </w:rPr>
        <w:t>小四号（12pt）字，汉字用宋体，英文用Times New Roman体，两端对齐书写，段落首行左缩进2个汉字符。行距为固定值20磅（段落中有数学表达式时，可根据表达需要设置该段的行距</w:t>
      </w:r>
      <w:r>
        <w:rPr>
          <w:rFonts w:eastAsia="黑体"/>
          <w:color w:val="auto"/>
        </w:rPr>
        <w:t>。</w:t>
      </w:r>
    </w:p>
    <w:p>
      <w:pPr>
        <w:pStyle w:val="21"/>
        <w:spacing w:line="360" w:lineRule="exact"/>
        <w:ind w:firstLine="520"/>
        <w:jc w:val="both"/>
        <w:rPr>
          <w:b/>
          <w:color w:val="auto"/>
        </w:rPr>
      </w:pPr>
      <w:r>
        <w:rPr>
          <w:b/>
          <w:color w:val="auto"/>
        </w:rPr>
        <w:t>总结涉及专业相关的职业和行业的生产、设计、研究与开发、环境保护和可持续发展等方面的方针、政策和法津、法规，需加以说明；所运用的相关数学、自然科学以及经济和管理方面的知识应予以总结.</w:t>
      </w:r>
    </w:p>
    <w:p>
      <w:pPr>
        <w:pStyle w:val="21"/>
        <w:spacing w:line="360" w:lineRule="exact"/>
        <w:ind w:firstLine="520"/>
        <w:jc w:val="both"/>
        <w:rPr>
          <w:b/>
          <w:color w:val="auto"/>
        </w:rPr>
      </w:pPr>
    </w:p>
    <w:p>
      <w:pPr>
        <w:pStyle w:val="21"/>
        <w:spacing w:before="240" w:after="120" w:line="360" w:lineRule="exact"/>
        <w:jc w:val="both"/>
        <w:rPr>
          <w:rFonts w:eastAsia="黑体"/>
          <w:color w:val="auto"/>
          <w:sz w:val="26"/>
          <w:szCs w:val="26"/>
        </w:rPr>
      </w:pPr>
      <w:r>
        <w:rPr>
          <w:rFonts w:eastAsia="黑体"/>
          <w:color w:val="auto"/>
          <w:sz w:val="26"/>
          <w:szCs w:val="26"/>
        </w:rPr>
        <w:t xml:space="preserve">3  </w:t>
      </w:r>
      <w:r>
        <w:rPr>
          <w:rFonts w:eastAsia="黑体"/>
          <w:b/>
          <w:color w:val="auto"/>
          <w:sz w:val="26"/>
          <w:szCs w:val="26"/>
        </w:rPr>
        <w:t>参考文献  (2</w:t>
      </w:r>
      <w:r>
        <w:rPr>
          <w:rFonts w:hint="eastAsia" w:eastAsia="黑体"/>
          <w:b/>
          <w:color w:val="auto"/>
          <w:sz w:val="26"/>
          <w:szCs w:val="26"/>
        </w:rPr>
        <w:t>0</w:t>
      </w:r>
      <w:r>
        <w:rPr>
          <w:rFonts w:eastAsia="黑体"/>
          <w:b/>
          <w:color w:val="auto"/>
          <w:sz w:val="26"/>
          <w:szCs w:val="26"/>
        </w:rPr>
        <w:t>-30篇左右，文中引用需标注)</w:t>
      </w:r>
    </w:p>
    <w:p>
      <w:pPr>
        <w:pStyle w:val="21"/>
        <w:spacing w:line="360" w:lineRule="exact"/>
        <w:ind w:firstLine="480"/>
        <w:jc w:val="both"/>
        <w:rPr>
          <w:rFonts w:eastAsia="黑体"/>
          <w:color w:val="auto"/>
        </w:rPr>
      </w:pPr>
      <w:r>
        <w:rPr>
          <w:color w:val="auto"/>
        </w:rPr>
        <w:t xml:space="preserve"> “参考文献”四个字的格式与章标题的格式相同。参考文献表的正文部分用五号字，汉字</w:t>
      </w:r>
      <w:r>
        <w:rPr>
          <w:rFonts w:eastAsia="黑体"/>
          <w:color w:val="auto"/>
        </w:rPr>
        <w:t xml:space="preserve">用宋体，英文用Times New Roman体，行距采用固定值18磅，两端对齐。 </w:t>
      </w:r>
    </w:p>
    <w:p>
      <w:pPr>
        <w:pStyle w:val="21"/>
        <w:spacing w:after="156" w:afterLines="50" w:line="360" w:lineRule="exact"/>
        <w:rPr>
          <w:rFonts w:eastAsia="黑体"/>
          <w:color w:val="auto"/>
          <w:sz w:val="32"/>
          <w:szCs w:val="32"/>
        </w:rPr>
      </w:pPr>
      <w:r>
        <w:rPr>
          <w:rFonts w:eastAsia="黑体"/>
          <w:color w:val="auto"/>
        </w:rPr>
        <w:t>可参照以下方法：</w:t>
      </w:r>
    </w:p>
    <w:p>
      <w:pPr>
        <w:pStyle w:val="21"/>
        <w:spacing w:before="60" w:line="320" w:lineRule="exact"/>
        <w:ind w:left="315" w:hanging="315" w:hangingChars="150"/>
        <w:jc w:val="both"/>
        <w:rPr>
          <w:b/>
          <w:color w:val="auto"/>
          <w:sz w:val="21"/>
          <w:szCs w:val="21"/>
        </w:rPr>
      </w:pPr>
      <w:r>
        <w:rPr>
          <w:color w:val="auto"/>
          <w:sz w:val="21"/>
          <w:szCs w:val="21"/>
        </w:rPr>
        <w:t xml:space="preserve">[1] 白书农.植物科学进展[M]. 北京: 高等教育出版社, 1998:146-163.   </w:t>
      </w:r>
      <w:r>
        <w:rPr>
          <w:b/>
          <w:color w:val="auto"/>
          <w:sz w:val="21"/>
          <w:szCs w:val="21"/>
        </w:rPr>
        <w:t>专著</w:t>
      </w:r>
    </w:p>
    <w:p>
      <w:pPr>
        <w:pStyle w:val="21"/>
        <w:spacing w:before="60" w:line="320" w:lineRule="exact"/>
        <w:ind w:left="315" w:hanging="315" w:hangingChars="150"/>
        <w:jc w:val="both"/>
        <w:rPr>
          <w:b/>
          <w:sz w:val="21"/>
          <w:szCs w:val="21"/>
        </w:rPr>
      </w:pPr>
      <w:r>
        <w:rPr>
          <w:color w:val="auto"/>
          <w:sz w:val="21"/>
          <w:szCs w:val="21"/>
        </w:rPr>
        <w:t xml:space="preserve">[2] </w:t>
      </w:r>
      <w:r>
        <w:rPr>
          <w:sz w:val="21"/>
          <w:szCs w:val="21"/>
        </w:rPr>
        <w:t>申健,金钧.电力系统仿真分析中几种同步发电机数学模型[J].电气技术.2007,4(9):48-51.</w:t>
      </w:r>
      <w:r>
        <w:rPr>
          <w:b/>
          <w:sz w:val="21"/>
          <w:szCs w:val="21"/>
        </w:rPr>
        <w:t xml:space="preserve"> 期刊</w:t>
      </w:r>
    </w:p>
    <w:p>
      <w:pPr>
        <w:pStyle w:val="21"/>
        <w:spacing w:before="60" w:line="320" w:lineRule="exact"/>
        <w:ind w:left="315" w:hanging="315" w:hangingChars="150"/>
        <w:jc w:val="both"/>
        <w:rPr>
          <w:b/>
          <w:color w:val="auto"/>
          <w:sz w:val="21"/>
          <w:szCs w:val="21"/>
        </w:rPr>
      </w:pPr>
      <w:r>
        <w:rPr>
          <w:sz w:val="21"/>
          <w:szCs w:val="21"/>
        </w:rPr>
        <w:t xml:space="preserve">[3] </w:t>
      </w:r>
      <w:r>
        <w:rPr>
          <w:color w:val="auto"/>
          <w:sz w:val="21"/>
          <w:szCs w:val="21"/>
        </w:rPr>
        <w:t xml:space="preserve">郑开青. 通讯系统模拟及软件[D]. 北京: 清华大学无线电系, 1987. </w:t>
      </w:r>
      <w:r>
        <w:rPr>
          <w:b/>
          <w:color w:val="auto"/>
          <w:sz w:val="21"/>
          <w:szCs w:val="21"/>
        </w:rPr>
        <w:t>学位论文</w:t>
      </w:r>
    </w:p>
    <w:p>
      <w:pPr>
        <w:pStyle w:val="21"/>
        <w:spacing w:before="60" w:line="320" w:lineRule="exact"/>
        <w:ind w:left="315" w:hanging="315" w:hangingChars="150"/>
        <w:jc w:val="both"/>
        <w:rPr>
          <w:b/>
          <w:color w:val="auto"/>
          <w:sz w:val="21"/>
          <w:szCs w:val="21"/>
        </w:rPr>
      </w:pPr>
      <w:r>
        <w:rPr>
          <w:color w:val="auto"/>
          <w:sz w:val="21"/>
          <w:szCs w:val="21"/>
        </w:rPr>
        <w:t xml:space="preserve">[4] </w:t>
      </w:r>
      <w:r>
        <w:rPr>
          <w:sz w:val="21"/>
          <w:szCs w:val="21"/>
        </w:rPr>
        <w:t xml:space="preserve">Li Yu Ahn Hand. Iterative learning control of fractional order nonlinear systems[C]// </w:t>
      </w:r>
      <w:r>
        <w:rPr>
          <w:iCs/>
          <w:sz w:val="21"/>
          <w:szCs w:val="21"/>
        </w:rPr>
        <w:t>In 2010  IEEE International Symposlum on Intelligent Control</w:t>
      </w:r>
      <w:r>
        <w:rPr>
          <w:sz w:val="21"/>
          <w:szCs w:val="21"/>
        </w:rPr>
        <w:t>, Yokohama: IEEE  Press, 2010: 870-874.</w:t>
      </w:r>
      <w:r>
        <w:rPr>
          <w:b/>
          <w:color w:val="auto"/>
          <w:sz w:val="21"/>
          <w:szCs w:val="21"/>
        </w:rPr>
        <w:t xml:space="preserve"> 会议论文</w:t>
      </w:r>
    </w:p>
    <w:p>
      <w:pPr>
        <w:pStyle w:val="21"/>
        <w:spacing w:before="60" w:line="320" w:lineRule="exact"/>
        <w:ind w:left="315" w:hanging="315" w:hangingChars="150"/>
        <w:jc w:val="both"/>
        <w:rPr>
          <w:b/>
          <w:color w:val="auto"/>
        </w:rPr>
      </w:pPr>
      <w:r>
        <w:rPr>
          <w:color w:val="auto"/>
          <w:sz w:val="21"/>
          <w:szCs w:val="21"/>
        </w:rPr>
        <w:t xml:space="preserve">[5] </w:t>
      </w:r>
      <w:r>
        <w:rPr>
          <w:color w:val="auto"/>
        </w:rPr>
        <w:t xml:space="preserve">刘加林. 多功能一次性压舌板: 中国, 92214985.2. 1993-04-14.   </w:t>
      </w:r>
      <w:r>
        <w:rPr>
          <w:b/>
          <w:color w:val="auto"/>
        </w:rPr>
        <w:t>专利</w:t>
      </w:r>
    </w:p>
    <w:p>
      <w:pPr>
        <w:pStyle w:val="21"/>
        <w:spacing w:line="360" w:lineRule="exact"/>
        <w:ind w:firstLine="480"/>
        <w:jc w:val="both"/>
        <w:rPr>
          <w:color w:val="auto"/>
        </w:rPr>
      </w:pPr>
    </w:p>
    <w:p>
      <w:pPr>
        <w:pStyle w:val="21"/>
        <w:spacing w:line="360" w:lineRule="exact"/>
        <w:ind w:firstLine="480"/>
        <w:jc w:val="both"/>
        <w:rPr>
          <w:b/>
          <w:color w:val="auto"/>
        </w:rPr>
      </w:pPr>
      <w:r>
        <w:rPr>
          <w:color w:val="auto"/>
        </w:rPr>
        <w:t>参考文献表用五号字，汉字用宋体，英文用Times New Roman体，行距采用固定值16磅，段前3磅，段后0磅。 每条文献的序号要加方括号“[  ]”。</w:t>
      </w:r>
      <w:r>
        <w:rPr>
          <w:b/>
          <w:color w:val="auto"/>
        </w:rPr>
        <w:t xml:space="preserve"> </w:t>
      </w:r>
    </w:p>
    <w:p>
      <w:pPr>
        <w:pStyle w:val="21"/>
        <w:spacing w:line="360" w:lineRule="exact"/>
        <w:ind w:firstLine="480"/>
        <w:jc w:val="both"/>
        <w:rPr>
          <w:b/>
          <w:color w:val="auto"/>
        </w:rPr>
      </w:pPr>
    </w:p>
    <w:p>
      <w:pPr>
        <w:pStyle w:val="21"/>
        <w:spacing w:line="360" w:lineRule="exact"/>
        <w:ind w:firstLine="480"/>
        <w:jc w:val="both"/>
        <w:rPr>
          <w:b/>
          <w:color w:val="auto"/>
        </w:rPr>
      </w:pPr>
    </w:p>
    <w:p>
      <w:pPr>
        <w:pStyle w:val="21"/>
        <w:spacing w:line="360" w:lineRule="exact"/>
        <w:ind w:firstLine="480"/>
        <w:jc w:val="both"/>
        <w:rPr>
          <w:b/>
          <w:color w:val="auto"/>
        </w:rPr>
      </w:pPr>
    </w:p>
    <w:p>
      <w:pPr>
        <w:pStyle w:val="21"/>
        <w:spacing w:line="360" w:lineRule="exact"/>
        <w:ind w:firstLine="480"/>
        <w:jc w:val="both"/>
        <w:rPr>
          <w:b/>
          <w:color w:val="auto"/>
        </w:rPr>
      </w:pPr>
    </w:p>
    <w:p>
      <w:pPr>
        <w:pStyle w:val="21"/>
        <w:spacing w:after="156" w:afterLines="50" w:line="360" w:lineRule="exact"/>
        <w:jc w:val="both"/>
        <w:rPr>
          <w:rFonts w:eastAsia="黑体"/>
          <w:color w:val="auto"/>
          <w:sz w:val="28"/>
          <w:szCs w:val="28"/>
        </w:rPr>
      </w:pPr>
      <w:r>
        <w:rPr>
          <w:rFonts w:eastAsia="黑体"/>
          <w:color w:val="auto"/>
          <w:sz w:val="28"/>
          <w:szCs w:val="28"/>
        </w:rPr>
        <w:t>参考文献在正文中的标注法</w:t>
      </w:r>
    </w:p>
    <w:p>
      <w:pPr>
        <w:pStyle w:val="21"/>
        <w:spacing w:before="120" w:after="120"/>
        <w:ind w:firstLine="480" w:firstLineChars="200"/>
        <w:jc w:val="both"/>
        <w:rPr>
          <w:color w:val="auto"/>
        </w:rPr>
      </w:pPr>
      <w:r>
        <w:rPr>
          <w:color w:val="auto"/>
        </w:rPr>
        <w:t>按正文中引用的文献出现的先后顺序用阿拉伯数字连续编码，文献序号不能颠倒错乱并将序号置于方括号中，放于句子末尾[5]，或者以上标形式放在句子的末尾</w:t>
      </w:r>
      <w:r>
        <w:rPr>
          <w:rFonts w:eastAsia="黑体"/>
          <w:color w:val="auto"/>
          <w:position w:val="10"/>
          <w:sz w:val="28"/>
          <w:szCs w:val="28"/>
          <w:vertAlign w:val="superscript"/>
        </w:rPr>
        <w:t>[5]</w:t>
      </w:r>
      <w:r>
        <w:rPr>
          <w:color w:val="auto"/>
        </w:rPr>
        <w:t>。同一处引用多篇文献时，将各篇文献的序号在方括号中全部列出，各序号间用逗号，如遇连续序号，可标注起讫号“-”，如：形成了多种数学模型</w:t>
      </w:r>
      <w:r>
        <w:rPr>
          <w:color w:val="auto"/>
          <w:position w:val="10"/>
          <w:vertAlign w:val="superscript"/>
        </w:rPr>
        <w:t>[7, 9, 11-13]</w:t>
      </w:r>
      <w:r>
        <w:rPr>
          <w:color w:val="auto"/>
        </w:rPr>
        <w:t>……或形成了多种数学模型[7,9,11-13]。但连续编号不宜出现4个以上，如“多种数学模型[7-13]。</w:t>
      </w:r>
    </w:p>
    <w:p>
      <w:pPr>
        <w:pStyle w:val="21"/>
        <w:spacing w:line="360" w:lineRule="exact"/>
        <w:ind w:firstLine="360" w:firstLineChars="150"/>
        <w:jc w:val="both"/>
        <w:rPr>
          <w:color w:val="auto"/>
        </w:rPr>
      </w:pPr>
      <w:r>
        <w:rPr>
          <w:color w:val="auto"/>
        </w:rPr>
        <w:t xml:space="preserve">责任者为3人以下时全部著录，3人以上可只著录前3人，后加“, 等” ，外文用“, et al” ，“et al”不必用斜体； 责任者之间用“, ”分隔；欧美著者的名可缩写，并省略缩写点，姓可用全大写；如用中文译名，可以只著录其姓。例如： Einstein  A., </w:t>
      </w:r>
    </w:p>
    <w:p>
      <w:pPr>
        <w:pStyle w:val="21"/>
        <w:spacing w:before="240" w:after="120" w:line="360" w:lineRule="exact"/>
        <w:jc w:val="both"/>
        <w:rPr>
          <w:rFonts w:eastAsia="黑体"/>
          <w:b/>
          <w:color w:val="auto"/>
          <w:sz w:val="26"/>
          <w:szCs w:val="26"/>
        </w:rPr>
      </w:pPr>
      <w:r>
        <w:rPr>
          <w:rFonts w:eastAsia="黑体"/>
          <w:b/>
          <w:color w:val="auto"/>
          <w:sz w:val="26"/>
          <w:szCs w:val="26"/>
        </w:rPr>
        <w:t>4  致谢</w:t>
      </w:r>
    </w:p>
    <w:p>
      <w:pPr>
        <w:pStyle w:val="21"/>
        <w:spacing w:before="240" w:after="120" w:line="360" w:lineRule="exact"/>
        <w:ind w:firstLine="520" w:firstLineChars="200"/>
        <w:jc w:val="both"/>
        <w:rPr>
          <w:rFonts w:eastAsia="黑体"/>
          <w:color w:val="auto"/>
        </w:rPr>
      </w:pPr>
      <w:r>
        <w:rPr>
          <w:rFonts w:eastAsia="黑体"/>
          <w:color w:val="auto"/>
          <w:sz w:val="26"/>
          <w:szCs w:val="26"/>
        </w:rPr>
        <w:t>致谢</w:t>
      </w:r>
      <w:r>
        <w:rPr>
          <w:color w:val="auto"/>
        </w:rPr>
        <w:t>对象限于对完成毕业设计在学术上有较重要帮助的团体和人士，特别是含企业指导教师或在企业完成的应加以说明，标题为“致谢”。</w:t>
      </w:r>
      <w:r>
        <w:rPr>
          <w:rFonts w:eastAsia="黑体"/>
          <w:color w:val="auto"/>
        </w:rPr>
        <w:t xml:space="preserve"> </w:t>
      </w:r>
    </w:p>
    <w:p>
      <w:pPr>
        <w:pStyle w:val="21"/>
        <w:spacing w:line="360" w:lineRule="exact"/>
        <w:ind w:firstLine="480"/>
        <w:jc w:val="both"/>
        <w:rPr>
          <w:rFonts w:eastAsia="黑体"/>
          <w:color w:val="auto"/>
        </w:rPr>
      </w:pPr>
    </w:p>
    <w:p>
      <w:pPr>
        <w:pStyle w:val="21"/>
        <w:spacing w:line="360" w:lineRule="exact"/>
        <w:ind w:firstLine="480"/>
        <w:jc w:val="both"/>
        <w:rPr>
          <w:color w:val="auto"/>
        </w:rPr>
      </w:pPr>
    </w:p>
    <w:p>
      <w:pPr>
        <w:pStyle w:val="21"/>
        <w:spacing w:line="360" w:lineRule="exact"/>
        <w:ind w:firstLine="480"/>
        <w:jc w:val="both"/>
        <w:rPr>
          <w:color w:val="auto"/>
        </w:rPr>
      </w:pPr>
    </w:p>
    <w:p>
      <w:pPr>
        <w:pStyle w:val="21"/>
        <w:spacing w:line="360" w:lineRule="exact"/>
        <w:ind w:firstLine="480"/>
        <w:jc w:val="both"/>
        <w:rPr>
          <w:color w:val="auto"/>
        </w:rPr>
      </w:pPr>
    </w:p>
    <w:p>
      <w:pPr>
        <w:pStyle w:val="21"/>
        <w:spacing w:line="360" w:lineRule="exact"/>
        <w:ind w:firstLine="480"/>
        <w:jc w:val="both"/>
        <w:rPr>
          <w:color w:val="auto"/>
        </w:rPr>
      </w:pPr>
    </w:p>
    <w:p>
      <w:pPr>
        <w:pStyle w:val="21"/>
        <w:spacing w:line="360" w:lineRule="exact"/>
        <w:ind w:firstLine="480"/>
        <w:jc w:val="both"/>
        <w:rPr>
          <w:color w:val="auto"/>
        </w:rPr>
      </w:pPr>
    </w:p>
    <w:p>
      <w:pPr>
        <w:pStyle w:val="21"/>
        <w:spacing w:line="360" w:lineRule="exact"/>
        <w:ind w:firstLine="480"/>
        <w:jc w:val="both"/>
        <w:rPr>
          <w:color w:val="auto"/>
        </w:rPr>
      </w:pPr>
    </w:p>
    <w:p>
      <w:pPr>
        <w:pStyle w:val="21"/>
        <w:spacing w:line="360" w:lineRule="exact"/>
        <w:ind w:firstLine="480"/>
        <w:jc w:val="both"/>
        <w:rPr>
          <w:color w:val="auto"/>
        </w:rPr>
      </w:pPr>
    </w:p>
    <w:p>
      <w:pPr>
        <w:pStyle w:val="21"/>
        <w:spacing w:line="360" w:lineRule="exact"/>
        <w:ind w:firstLine="480"/>
        <w:jc w:val="both"/>
        <w:rPr>
          <w:color w:val="auto"/>
        </w:rPr>
      </w:pPr>
    </w:p>
    <w:p>
      <w:pPr>
        <w:pStyle w:val="21"/>
        <w:spacing w:line="360" w:lineRule="exact"/>
        <w:ind w:firstLine="480"/>
        <w:jc w:val="both"/>
        <w:rPr>
          <w:color w:val="auto"/>
        </w:rPr>
      </w:pPr>
    </w:p>
    <w:p>
      <w:pPr>
        <w:pStyle w:val="21"/>
        <w:spacing w:line="360" w:lineRule="exact"/>
        <w:ind w:firstLine="480"/>
        <w:jc w:val="both"/>
        <w:rPr>
          <w:color w:val="auto"/>
        </w:rPr>
      </w:pPr>
    </w:p>
    <w:p>
      <w:pPr>
        <w:pStyle w:val="21"/>
        <w:spacing w:line="360" w:lineRule="exact"/>
        <w:ind w:firstLine="480"/>
        <w:jc w:val="both"/>
        <w:rPr>
          <w:color w:val="auto"/>
        </w:rPr>
      </w:pPr>
    </w:p>
    <w:p>
      <w:pPr>
        <w:pStyle w:val="21"/>
        <w:spacing w:line="360" w:lineRule="exact"/>
        <w:ind w:firstLine="480"/>
        <w:jc w:val="both"/>
        <w:rPr>
          <w:color w:val="auto"/>
        </w:rPr>
      </w:pPr>
    </w:p>
    <w:p>
      <w:pPr>
        <w:pStyle w:val="21"/>
        <w:spacing w:line="360" w:lineRule="exact"/>
        <w:ind w:firstLine="480"/>
        <w:jc w:val="both"/>
        <w:rPr>
          <w:color w:val="auto"/>
        </w:rPr>
      </w:pPr>
    </w:p>
    <w:p>
      <w:pPr>
        <w:pStyle w:val="21"/>
        <w:spacing w:line="360" w:lineRule="exact"/>
        <w:ind w:firstLine="480"/>
        <w:jc w:val="both"/>
        <w:rPr>
          <w:color w:val="auto"/>
        </w:rPr>
      </w:pPr>
    </w:p>
    <w:p>
      <w:pPr>
        <w:pStyle w:val="21"/>
        <w:spacing w:line="360" w:lineRule="exact"/>
        <w:ind w:firstLine="480"/>
        <w:jc w:val="both"/>
        <w:rPr>
          <w:color w:val="auto"/>
        </w:rPr>
      </w:pPr>
    </w:p>
    <w:p>
      <w:pPr>
        <w:pStyle w:val="21"/>
        <w:spacing w:line="360" w:lineRule="exact"/>
        <w:ind w:firstLine="480"/>
        <w:jc w:val="both"/>
        <w:rPr>
          <w:color w:val="auto"/>
        </w:rPr>
      </w:pPr>
    </w:p>
    <w:p>
      <w:pPr>
        <w:pStyle w:val="21"/>
        <w:spacing w:line="360" w:lineRule="exact"/>
        <w:ind w:firstLine="480"/>
        <w:jc w:val="both"/>
        <w:rPr>
          <w:color w:val="auto"/>
        </w:rPr>
      </w:pPr>
    </w:p>
    <w:p>
      <w:pPr>
        <w:pStyle w:val="21"/>
        <w:spacing w:line="360" w:lineRule="exact"/>
        <w:ind w:firstLine="480"/>
        <w:jc w:val="both"/>
        <w:rPr>
          <w:color w:val="auto"/>
        </w:rPr>
      </w:pPr>
    </w:p>
    <w:p>
      <w:pPr>
        <w:pStyle w:val="21"/>
        <w:spacing w:line="360" w:lineRule="exact"/>
        <w:ind w:firstLine="480"/>
        <w:jc w:val="both"/>
        <w:rPr>
          <w:color w:val="auto"/>
        </w:rPr>
      </w:pPr>
    </w:p>
    <w:p>
      <w:pPr>
        <w:pStyle w:val="21"/>
        <w:spacing w:line="360" w:lineRule="exact"/>
        <w:ind w:firstLine="480"/>
        <w:jc w:val="both"/>
        <w:rPr>
          <w:color w:val="auto"/>
        </w:rPr>
      </w:pPr>
    </w:p>
    <w:p>
      <w:pPr>
        <w:pStyle w:val="6"/>
        <w:ind w:right="-632" w:rightChars="-301"/>
        <w:outlineLvl w:val="0"/>
        <w:rPr>
          <w:rFonts w:ascii="Times New Roman" w:hAnsi="Times New Roman"/>
          <w:b/>
          <w:sz w:val="30"/>
          <w:szCs w:val="30"/>
        </w:rPr>
      </w:pPr>
      <w:r>
        <w:rPr>
          <w:rFonts w:ascii="Times New Roman" w:hAnsi="Times New Roman"/>
          <w:b/>
          <w:sz w:val="30"/>
          <w:szCs w:val="30"/>
        </w:rPr>
        <w:t>附录1</w:t>
      </w:r>
    </w:p>
    <w:p>
      <w:pPr>
        <w:jc w:val="center"/>
        <w:rPr>
          <w:rFonts w:ascii="Times New Roman" w:hAnsi="Times New Roman" w:eastAsia="隶书"/>
          <w:b/>
          <w:bCs/>
          <w:sz w:val="72"/>
        </w:rPr>
      </w:pPr>
      <w:r>
        <w:rPr>
          <w:rFonts w:ascii="Times New Roman" w:hAnsi="Times New Roman" w:eastAsia="隶书"/>
          <w:b/>
          <w:bCs/>
          <w:sz w:val="72"/>
        </w:rPr>
        <w:t>湘潭大学毕业设计</w:t>
      </w:r>
    </w:p>
    <w:p>
      <w:pPr>
        <w:jc w:val="center"/>
        <w:rPr>
          <w:rFonts w:ascii="Times New Roman" w:hAnsi="Times New Roman" w:eastAsiaTheme="minorEastAsia"/>
          <w:bCs/>
          <w:sz w:val="24"/>
          <w:szCs w:val="24"/>
        </w:rPr>
      </w:pPr>
      <w:r>
        <w:rPr>
          <w:rFonts w:ascii="Times New Roman" w:hAnsi="Times New Roman" w:eastAsia="隶书"/>
          <w:b/>
          <w:bCs/>
          <w:sz w:val="72"/>
        </w:rPr>
        <w:t xml:space="preserve">    文档汇编 </w:t>
      </w:r>
      <w:r>
        <w:rPr>
          <w:rFonts w:ascii="Times New Roman" w:hAnsi="Times New Roman" w:eastAsiaTheme="minorEastAsia"/>
          <w:bCs/>
          <w:sz w:val="24"/>
          <w:szCs w:val="24"/>
        </w:rPr>
        <w:t>（隶书 小初）</w:t>
      </w:r>
    </w:p>
    <w:p>
      <w:pPr>
        <w:jc w:val="center"/>
        <w:rPr>
          <w:rFonts w:ascii="Times New Roman" w:hAnsi="Times New Roman" w:eastAsia="隶书"/>
          <w:b/>
          <w:bCs/>
          <w:sz w:val="72"/>
        </w:rPr>
      </w:pPr>
    </w:p>
    <w:p>
      <w:pPr>
        <w:jc w:val="center"/>
        <w:rPr>
          <w:rFonts w:ascii="Times New Roman" w:hAnsi="Times New Roman" w:eastAsia="隶书"/>
          <w:b/>
          <w:bCs/>
          <w:sz w:val="72"/>
        </w:rPr>
      </w:pPr>
    </w:p>
    <w:p>
      <w:pPr>
        <w:tabs>
          <w:tab w:val="left" w:pos="7200"/>
        </w:tabs>
        <w:ind w:firstLine="1928" w:firstLineChars="600"/>
        <w:jc w:val="left"/>
        <w:rPr>
          <w:rFonts w:ascii="Times New Roman" w:hAnsi="Times New Roman"/>
          <w:b/>
          <w:bCs/>
          <w:sz w:val="32"/>
          <w:u w:val="single"/>
        </w:rPr>
      </w:pPr>
      <w:r>
        <w:rPr>
          <w:rFonts w:ascii="Times New Roman" w:hAnsi="Times New Roman"/>
          <w:b/>
          <w:bCs/>
          <w:sz w:val="32"/>
        </w:rPr>
        <w:t>题    目：</w:t>
      </w:r>
      <w:r>
        <w:rPr>
          <w:rFonts w:ascii="Times New Roman" w:hAnsi="Times New Roman"/>
          <w:b/>
          <w:bCs/>
          <w:sz w:val="32"/>
          <w:u w:val="single"/>
        </w:rPr>
        <w:t xml:space="preserve">  </w:t>
      </w:r>
      <w:r>
        <w:rPr>
          <w:rFonts w:ascii="Times New Roman" w:hAnsi="Times New Roman" w:eastAsiaTheme="minorEastAsia"/>
          <w:b/>
          <w:sz w:val="32"/>
          <w:szCs w:val="32"/>
          <w:u w:val="single"/>
        </w:rPr>
        <w:t>三号 宋</w:t>
      </w:r>
      <w:r>
        <w:rPr>
          <w:rFonts w:ascii="Times New Roman" w:hAnsi="Times New Roman" w:eastAsiaTheme="minorEastAsia"/>
          <w:b/>
          <w:bCs/>
          <w:sz w:val="32"/>
          <w:u w:val="single"/>
        </w:rPr>
        <w:t xml:space="preserve"> 加粗  </w:t>
      </w:r>
      <w:r>
        <w:rPr>
          <w:rFonts w:ascii="Times New Roman" w:hAnsi="Times New Roman"/>
          <w:b/>
          <w:bCs/>
          <w:sz w:val="32"/>
          <w:u w:val="single"/>
        </w:rPr>
        <w:t xml:space="preserve">     </w:t>
      </w:r>
    </w:p>
    <w:p>
      <w:pPr>
        <w:spacing w:line="720" w:lineRule="auto"/>
        <w:rPr>
          <w:rFonts w:ascii="Times New Roman" w:hAnsi="Times New Roman"/>
          <w:b/>
          <w:bCs/>
          <w:sz w:val="32"/>
        </w:rPr>
      </w:pPr>
    </w:p>
    <w:p>
      <w:pPr>
        <w:spacing w:line="600" w:lineRule="auto"/>
        <w:ind w:firstLine="1928" w:firstLineChars="600"/>
        <w:jc w:val="left"/>
        <w:rPr>
          <w:rFonts w:ascii="Times New Roman" w:hAnsi="Times New Roman"/>
          <w:b/>
          <w:bCs/>
          <w:sz w:val="32"/>
          <w:u w:val="single"/>
        </w:rPr>
      </w:pPr>
      <w:r>
        <w:rPr>
          <w:rFonts w:ascii="Times New Roman" w:hAnsi="Times New Roman"/>
          <w:b/>
          <w:bCs/>
          <w:sz w:val="32"/>
        </w:rPr>
        <w:t>学    院：</w:t>
      </w:r>
      <w:r>
        <w:rPr>
          <w:rFonts w:ascii="Times New Roman" w:hAnsi="Times New Roman"/>
          <w:b/>
          <w:bCs/>
          <w:sz w:val="32"/>
          <w:u w:val="single"/>
        </w:rPr>
        <w:t xml:space="preserve">   三</w:t>
      </w:r>
      <w:r>
        <w:rPr>
          <w:rFonts w:ascii="Times New Roman" w:hAnsi="Times New Roman" w:eastAsiaTheme="minorEastAsia"/>
          <w:b/>
          <w:sz w:val="32"/>
          <w:szCs w:val="32"/>
          <w:u w:val="single"/>
        </w:rPr>
        <w:t>号 宋</w:t>
      </w:r>
      <w:r>
        <w:rPr>
          <w:rFonts w:ascii="Times New Roman" w:hAnsi="Times New Roman" w:eastAsiaTheme="minorEastAsia"/>
          <w:b/>
          <w:bCs/>
          <w:sz w:val="32"/>
          <w:u w:val="single"/>
        </w:rPr>
        <w:t xml:space="preserve"> 加粗</w:t>
      </w:r>
      <w:r>
        <w:rPr>
          <w:rFonts w:ascii="Times New Roman" w:hAnsi="Times New Roman"/>
          <w:b/>
          <w:bCs/>
          <w:sz w:val="32"/>
          <w:u w:val="single"/>
        </w:rPr>
        <w:t xml:space="preserve">      </w:t>
      </w:r>
    </w:p>
    <w:p>
      <w:pPr>
        <w:spacing w:line="600" w:lineRule="auto"/>
        <w:ind w:firstLine="1928" w:firstLineChars="600"/>
        <w:jc w:val="left"/>
        <w:rPr>
          <w:rFonts w:ascii="Times New Roman" w:hAnsi="Times New Roman"/>
          <w:b/>
          <w:bCs/>
          <w:sz w:val="32"/>
          <w:u w:val="single"/>
        </w:rPr>
      </w:pPr>
      <w:r>
        <w:rPr>
          <w:rFonts w:ascii="Times New Roman" w:hAnsi="Times New Roman"/>
          <w:b/>
          <w:bCs/>
          <w:sz w:val="32"/>
        </w:rPr>
        <w:t>专    业：</w:t>
      </w:r>
      <w:r>
        <w:rPr>
          <w:rFonts w:ascii="Times New Roman" w:hAnsi="Times New Roman"/>
          <w:b/>
          <w:bCs/>
          <w:sz w:val="32"/>
          <w:u w:val="single"/>
        </w:rPr>
        <w:t xml:space="preserve">   三</w:t>
      </w:r>
      <w:r>
        <w:rPr>
          <w:rFonts w:ascii="Times New Roman" w:hAnsi="Times New Roman" w:eastAsiaTheme="minorEastAsia"/>
          <w:b/>
          <w:sz w:val="32"/>
          <w:szCs w:val="32"/>
          <w:u w:val="single"/>
        </w:rPr>
        <w:t>号 宋</w:t>
      </w:r>
      <w:r>
        <w:rPr>
          <w:rFonts w:ascii="Times New Roman" w:hAnsi="Times New Roman" w:eastAsiaTheme="minorEastAsia"/>
          <w:b/>
          <w:bCs/>
          <w:sz w:val="32"/>
          <w:u w:val="single"/>
        </w:rPr>
        <w:t xml:space="preserve"> 加粗</w:t>
      </w:r>
      <w:r>
        <w:rPr>
          <w:rFonts w:ascii="Times New Roman" w:hAnsi="Times New Roman"/>
          <w:b/>
          <w:bCs/>
          <w:sz w:val="32"/>
          <w:u w:val="single"/>
        </w:rPr>
        <w:t xml:space="preserve">      </w:t>
      </w:r>
    </w:p>
    <w:p>
      <w:pPr>
        <w:tabs>
          <w:tab w:val="left" w:pos="1620"/>
        </w:tabs>
        <w:spacing w:line="600" w:lineRule="auto"/>
        <w:ind w:firstLine="1928" w:firstLineChars="600"/>
        <w:jc w:val="left"/>
        <w:rPr>
          <w:rFonts w:ascii="Times New Roman" w:hAnsi="Times New Roman"/>
          <w:b/>
          <w:bCs/>
          <w:sz w:val="32"/>
          <w:u w:val="single"/>
        </w:rPr>
      </w:pPr>
      <w:r>
        <w:rPr>
          <w:rFonts w:ascii="Times New Roman" w:hAnsi="Times New Roman"/>
          <w:b/>
          <w:bCs/>
          <w:sz w:val="32"/>
        </w:rPr>
        <w:t>学    号：</w:t>
      </w:r>
      <w:r>
        <w:rPr>
          <w:rFonts w:ascii="Times New Roman" w:hAnsi="Times New Roman"/>
          <w:b/>
          <w:bCs/>
          <w:sz w:val="32"/>
          <w:u w:val="single"/>
        </w:rPr>
        <w:t xml:space="preserve">   三</w:t>
      </w:r>
      <w:r>
        <w:rPr>
          <w:rFonts w:ascii="Times New Roman" w:hAnsi="Times New Roman" w:eastAsiaTheme="minorEastAsia"/>
          <w:b/>
          <w:sz w:val="32"/>
          <w:szCs w:val="32"/>
          <w:u w:val="single"/>
        </w:rPr>
        <w:t>号 宋</w:t>
      </w:r>
      <w:r>
        <w:rPr>
          <w:rFonts w:ascii="Times New Roman" w:hAnsi="Times New Roman" w:eastAsiaTheme="minorEastAsia"/>
          <w:b/>
          <w:bCs/>
          <w:sz w:val="32"/>
          <w:u w:val="single"/>
        </w:rPr>
        <w:t xml:space="preserve"> 加粗</w:t>
      </w:r>
      <w:r>
        <w:rPr>
          <w:rFonts w:ascii="Times New Roman" w:hAnsi="Times New Roman"/>
          <w:b/>
          <w:bCs/>
          <w:sz w:val="32"/>
          <w:u w:val="single"/>
        </w:rPr>
        <w:t xml:space="preserve">      </w:t>
      </w:r>
    </w:p>
    <w:p>
      <w:pPr>
        <w:spacing w:line="600" w:lineRule="auto"/>
        <w:ind w:firstLine="1928" w:firstLineChars="600"/>
        <w:jc w:val="left"/>
        <w:rPr>
          <w:rFonts w:ascii="Times New Roman" w:hAnsi="Times New Roman"/>
          <w:b/>
          <w:bCs/>
          <w:sz w:val="32"/>
          <w:u w:val="single"/>
        </w:rPr>
      </w:pPr>
      <w:r>
        <w:rPr>
          <w:rFonts w:ascii="Times New Roman" w:hAnsi="Times New Roman"/>
          <w:b/>
          <w:bCs/>
          <w:sz w:val="32"/>
        </w:rPr>
        <w:t>姓    名：</w:t>
      </w:r>
      <w:r>
        <w:rPr>
          <w:rFonts w:ascii="Times New Roman" w:hAnsi="Times New Roman"/>
          <w:b/>
          <w:bCs/>
          <w:sz w:val="32"/>
          <w:u w:val="single"/>
        </w:rPr>
        <w:t xml:space="preserve">    三</w:t>
      </w:r>
      <w:r>
        <w:rPr>
          <w:rFonts w:ascii="Times New Roman" w:hAnsi="Times New Roman" w:eastAsiaTheme="minorEastAsia"/>
          <w:b/>
          <w:sz w:val="32"/>
          <w:szCs w:val="32"/>
          <w:u w:val="single"/>
        </w:rPr>
        <w:t>号 宋</w:t>
      </w:r>
      <w:r>
        <w:rPr>
          <w:rFonts w:ascii="Times New Roman" w:hAnsi="Times New Roman" w:eastAsiaTheme="minorEastAsia"/>
          <w:b/>
          <w:bCs/>
          <w:sz w:val="32"/>
          <w:u w:val="single"/>
        </w:rPr>
        <w:t xml:space="preserve"> 加粗</w:t>
      </w:r>
      <w:r>
        <w:rPr>
          <w:rFonts w:ascii="Times New Roman" w:hAnsi="Times New Roman"/>
          <w:b/>
          <w:bCs/>
          <w:sz w:val="32"/>
          <w:u w:val="single"/>
        </w:rPr>
        <w:t xml:space="preserve">     </w:t>
      </w:r>
    </w:p>
    <w:p>
      <w:pPr>
        <w:tabs>
          <w:tab w:val="left" w:pos="7200"/>
        </w:tabs>
        <w:spacing w:line="600" w:lineRule="auto"/>
        <w:ind w:firstLine="1928" w:firstLineChars="600"/>
        <w:jc w:val="left"/>
        <w:rPr>
          <w:rFonts w:ascii="Times New Roman" w:hAnsi="Times New Roman"/>
          <w:b/>
          <w:bCs/>
          <w:sz w:val="32"/>
          <w:u w:val="single"/>
        </w:rPr>
      </w:pPr>
      <w:r>
        <w:rPr>
          <w:rFonts w:ascii="Times New Roman" w:hAnsi="Times New Roman"/>
          <w:b/>
          <w:bCs/>
          <w:sz w:val="32"/>
        </w:rPr>
        <w:t>指导教师：</w:t>
      </w:r>
      <w:r>
        <w:rPr>
          <w:rFonts w:ascii="Times New Roman" w:hAnsi="Times New Roman"/>
          <w:b/>
          <w:bCs/>
          <w:sz w:val="32"/>
          <w:u w:val="single"/>
        </w:rPr>
        <w:t xml:space="preserve">     三</w:t>
      </w:r>
      <w:r>
        <w:rPr>
          <w:rFonts w:ascii="Times New Roman" w:hAnsi="Times New Roman" w:eastAsiaTheme="minorEastAsia"/>
          <w:b/>
          <w:sz w:val="32"/>
          <w:szCs w:val="32"/>
          <w:u w:val="single"/>
        </w:rPr>
        <w:t>号 宋</w:t>
      </w:r>
      <w:r>
        <w:rPr>
          <w:rFonts w:ascii="Times New Roman" w:hAnsi="Times New Roman" w:eastAsiaTheme="minorEastAsia"/>
          <w:b/>
          <w:bCs/>
          <w:sz w:val="32"/>
          <w:u w:val="single"/>
        </w:rPr>
        <w:t xml:space="preserve"> 加粗</w:t>
      </w:r>
      <w:r>
        <w:rPr>
          <w:rFonts w:ascii="Times New Roman" w:hAnsi="Times New Roman"/>
          <w:b/>
          <w:bCs/>
          <w:sz w:val="32"/>
          <w:u w:val="single"/>
        </w:rPr>
        <w:t xml:space="preserve">    </w:t>
      </w:r>
    </w:p>
    <w:p>
      <w:pPr>
        <w:rPr>
          <w:rFonts w:ascii="Times New Roman" w:hAnsi="Times New Roman"/>
          <w:b/>
          <w:bCs/>
          <w:sz w:val="32"/>
          <w:u w:val="single"/>
        </w:rPr>
      </w:pPr>
    </w:p>
    <w:p>
      <w:pPr>
        <w:jc w:val="center"/>
        <w:rPr>
          <w:rFonts w:ascii="Times New Roman" w:hAnsi="Times New Roman"/>
          <w:b/>
          <w:bCs/>
          <w:sz w:val="32"/>
          <w:u w:val="single"/>
        </w:rPr>
      </w:pPr>
    </w:p>
    <w:p>
      <w:pPr>
        <w:tabs>
          <w:tab w:val="left" w:pos="7200"/>
        </w:tabs>
        <w:ind w:firstLine="1928" w:firstLineChars="600"/>
        <w:jc w:val="left"/>
        <w:rPr>
          <w:rFonts w:ascii="Times New Roman" w:hAnsi="Times New Roman"/>
          <w:b/>
          <w:bCs/>
          <w:sz w:val="32"/>
          <w:u w:val="single"/>
        </w:rPr>
      </w:pPr>
      <w:r>
        <w:rPr>
          <w:rFonts w:ascii="Times New Roman" w:hAnsi="Times New Roman"/>
          <w:b/>
          <w:bCs/>
          <w:sz w:val="32"/>
        </w:rPr>
        <w:t>完成日期：</w:t>
      </w:r>
      <w:r>
        <w:rPr>
          <w:rFonts w:ascii="Times New Roman" w:hAnsi="Times New Roman"/>
          <w:b/>
          <w:bCs/>
          <w:sz w:val="32"/>
          <w:u w:val="single"/>
        </w:rPr>
        <w:t xml:space="preserve"> 只写年月 三</w:t>
      </w:r>
      <w:r>
        <w:rPr>
          <w:rFonts w:ascii="Times New Roman" w:hAnsi="Times New Roman" w:eastAsiaTheme="minorEastAsia"/>
          <w:b/>
          <w:sz w:val="32"/>
          <w:szCs w:val="32"/>
          <w:u w:val="single"/>
        </w:rPr>
        <w:t>号 宋</w:t>
      </w:r>
      <w:r>
        <w:rPr>
          <w:rFonts w:ascii="Times New Roman" w:hAnsi="Times New Roman" w:eastAsiaTheme="minorEastAsia"/>
          <w:b/>
          <w:bCs/>
          <w:sz w:val="32"/>
          <w:u w:val="single"/>
        </w:rPr>
        <w:t xml:space="preserve"> 加粗</w:t>
      </w:r>
      <w:r>
        <w:rPr>
          <w:rFonts w:ascii="Times New Roman" w:hAnsi="Times New Roman"/>
          <w:b/>
          <w:bCs/>
          <w:sz w:val="32"/>
          <w:u w:val="single"/>
        </w:rPr>
        <w:t xml:space="preserve">  </w:t>
      </w:r>
    </w:p>
    <w:p>
      <w:pPr>
        <w:rPr>
          <w:rFonts w:ascii="Times New Roman" w:hAnsi="Times New Roman"/>
        </w:rPr>
      </w:pPr>
    </w:p>
    <w:p>
      <w:pPr>
        <w:pStyle w:val="6"/>
        <w:ind w:right="-632" w:rightChars="-301"/>
        <w:outlineLvl w:val="0"/>
        <w:rPr>
          <w:rFonts w:ascii="Times New Roman" w:hAnsi="Times New Roman"/>
          <w:b/>
          <w:sz w:val="30"/>
          <w:szCs w:val="30"/>
        </w:rPr>
      </w:pPr>
      <w:r>
        <w:rPr>
          <w:rFonts w:ascii="Times New Roman" w:hAnsi="Times New Roman"/>
          <w:b/>
          <w:sz w:val="30"/>
          <w:szCs w:val="30"/>
        </w:rPr>
        <w:t>附录2</w:t>
      </w:r>
    </w:p>
    <w:p>
      <w:pPr>
        <w:pStyle w:val="2"/>
        <w:jc w:val="center"/>
        <w:rPr>
          <w:rFonts w:ascii="Times New Roman" w:hAnsi="Times New Roman"/>
        </w:rPr>
      </w:pPr>
      <w:r>
        <w:rPr>
          <w:rFonts w:ascii="Times New Roman" w:hAnsi="Times New Roman"/>
        </w:rPr>
        <w:t>目  录</w:t>
      </w:r>
    </w:p>
    <w:p>
      <w:pPr>
        <w:pStyle w:val="3"/>
        <w:rPr>
          <w:rFonts w:ascii="Times New Roman" w:hAnsi="Times New Roman"/>
        </w:rPr>
      </w:pPr>
      <w:r>
        <w:rPr>
          <w:rFonts w:ascii="Times New Roman" w:hAnsi="Times New Roman"/>
        </w:rPr>
        <w:t>一、毕业设计说明书</w:t>
      </w:r>
    </w:p>
    <w:p>
      <w:pPr>
        <w:pStyle w:val="3"/>
        <w:rPr>
          <w:rFonts w:ascii="Times New Roman" w:hAnsi="Times New Roman"/>
        </w:rPr>
      </w:pPr>
      <w:r>
        <w:rPr>
          <w:rFonts w:ascii="Times New Roman" w:hAnsi="Times New Roman"/>
        </w:rPr>
        <w:t>二、毕业设计开题报告</w:t>
      </w:r>
    </w:p>
    <w:p>
      <w:pPr>
        <w:pStyle w:val="3"/>
        <w:rPr>
          <w:rFonts w:ascii="Times New Roman" w:hAnsi="Times New Roman"/>
        </w:rPr>
      </w:pPr>
      <w:r>
        <w:rPr>
          <w:rFonts w:ascii="Times New Roman" w:hAnsi="Times New Roman"/>
        </w:rPr>
        <w:t>三、毕业设计中期检查及评语</w:t>
      </w:r>
    </w:p>
    <w:p>
      <w:pPr>
        <w:pStyle w:val="3"/>
        <w:rPr>
          <w:rFonts w:ascii="Times New Roman" w:hAnsi="Times New Roman"/>
        </w:rPr>
      </w:pPr>
      <w:r>
        <w:rPr>
          <w:rFonts w:ascii="Times New Roman" w:hAnsi="Times New Roman"/>
        </w:rPr>
        <w:t>四、学生答辩记录表</w:t>
      </w:r>
    </w:p>
    <w:p>
      <w:pPr>
        <w:pStyle w:val="3"/>
        <w:rPr>
          <w:rFonts w:ascii="Times New Roman" w:hAnsi="Times New Roman"/>
        </w:rPr>
      </w:pPr>
      <w:r>
        <w:rPr>
          <w:rFonts w:ascii="Times New Roman" w:hAnsi="Times New Roman"/>
        </w:rPr>
        <w:t>五、文献翻译</w:t>
      </w:r>
    </w:p>
    <w:p>
      <w:pPr>
        <w:pStyle w:val="3"/>
        <w:rPr>
          <w:rFonts w:ascii="Times New Roman" w:hAnsi="Times New Roman"/>
          <w:color w:val="FF0000"/>
        </w:rPr>
      </w:pPr>
      <w:r>
        <w:rPr>
          <w:rFonts w:hint="eastAsia" w:ascii="Times New Roman" w:hAnsi="Times New Roman"/>
          <w:color w:val="FF0000"/>
          <w:highlight w:val="yellow"/>
        </w:rPr>
        <w:t>六、</w:t>
      </w:r>
      <w:r>
        <w:rPr>
          <w:rFonts w:ascii="Times New Roman" w:hAnsi="Times New Roman"/>
          <w:color w:val="FF0000"/>
          <w:highlight w:val="yellow"/>
        </w:rPr>
        <w:t>毕业设计指导</w:t>
      </w:r>
      <w:commentRangeStart w:id="2"/>
      <w:r>
        <w:rPr>
          <w:rFonts w:ascii="Times New Roman" w:hAnsi="Times New Roman"/>
          <w:color w:val="FF0000"/>
          <w:highlight w:val="yellow"/>
        </w:rPr>
        <w:t>记录</w:t>
      </w:r>
      <w:commentRangeEnd w:id="2"/>
      <w:r>
        <w:rPr>
          <w:rStyle w:val="17"/>
          <w:rFonts w:ascii="Calibri" w:hAnsi="Calibri"/>
          <w:b w:val="0"/>
          <w:bCs w:val="0"/>
        </w:rPr>
        <w:commentReference w:id="2"/>
      </w:r>
    </w:p>
    <w:p>
      <w:pPr>
        <w:rPr>
          <w:rFonts w:ascii="Times New Roman" w:hAnsi="Times New Roman"/>
        </w:rPr>
      </w:pPr>
    </w:p>
    <w:p>
      <w:pPr>
        <w:jc w:val="center"/>
        <w:rPr>
          <w:rFonts w:ascii="Times New Roman" w:hAnsi="Times New Roman" w:eastAsia="隶书"/>
          <w:b/>
          <w:bCs/>
          <w:sz w:val="72"/>
        </w:rPr>
      </w:pPr>
    </w:p>
    <w:p>
      <w:pPr>
        <w:jc w:val="center"/>
        <w:rPr>
          <w:rFonts w:ascii="Times New Roman" w:hAnsi="Times New Roman" w:eastAsia="隶书"/>
          <w:b/>
          <w:bCs/>
          <w:sz w:val="72"/>
        </w:rPr>
      </w:pPr>
    </w:p>
    <w:p>
      <w:pPr>
        <w:jc w:val="center"/>
        <w:rPr>
          <w:rFonts w:ascii="Times New Roman" w:hAnsi="Times New Roman" w:eastAsia="隶书"/>
          <w:b/>
          <w:bCs/>
          <w:sz w:val="72"/>
        </w:rPr>
      </w:pPr>
    </w:p>
    <w:p>
      <w:pPr>
        <w:jc w:val="center"/>
        <w:rPr>
          <w:rFonts w:ascii="Times New Roman" w:hAnsi="Times New Roman" w:eastAsia="隶书"/>
          <w:b/>
          <w:bCs/>
          <w:sz w:val="72"/>
        </w:rPr>
      </w:pPr>
    </w:p>
    <w:p>
      <w:pPr>
        <w:jc w:val="center"/>
        <w:rPr>
          <w:rFonts w:ascii="Times New Roman" w:hAnsi="Times New Roman" w:eastAsia="隶书"/>
          <w:b/>
          <w:bCs/>
          <w:sz w:val="72"/>
        </w:rPr>
      </w:pPr>
    </w:p>
    <w:p>
      <w:pPr>
        <w:jc w:val="center"/>
        <w:rPr>
          <w:rFonts w:ascii="Times New Roman" w:hAnsi="Times New Roman" w:eastAsia="隶书"/>
          <w:b/>
          <w:bCs/>
          <w:sz w:val="72"/>
        </w:rPr>
      </w:pPr>
    </w:p>
    <w:p>
      <w:pPr>
        <w:jc w:val="center"/>
        <w:rPr>
          <w:rFonts w:ascii="Times New Roman" w:hAnsi="Times New Roman" w:eastAsia="隶书"/>
          <w:b/>
          <w:bCs/>
          <w:sz w:val="72"/>
        </w:rPr>
      </w:pPr>
    </w:p>
    <w:p>
      <w:pPr>
        <w:pStyle w:val="6"/>
        <w:ind w:right="-632" w:rightChars="-301"/>
        <w:outlineLvl w:val="0"/>
        <w:rPr>
          <w:rFonts w:ascii="Times New Roman" w:hAnsi="Times New Roman"/>
          <w:b/>
          <w:sz w:val="30"/>
          <w:szCs w:val="30"/>
        </w:rPr>
      </w:pPr>
      <w:r>
        <w:rPr>
          <w:rFonts w:ascii="Times New Roman" w:hAnsi="Times New Roman"/>
          <w:b/>
          <w:sz w:val="30"/>
          <w:szCs w:val="30"/>
        </w:rPr>
        <w:t>附录3</w:t>
      </w:r>
    </w:p>
    <w:p>
      <w:pPr>
        <w:jc w:val="center"/>
        <w:rPr>
          <w:rFonts w:ascii="Times New Roman" w:hAnsi="Times New Roman" w:eastAsia="隶书"/>
          <w:b/>
          <w:bCs/>
          <w:sz w:val="72"/>
          <w:szCs w:val="72"/>
        </w:rPr>
      </w:pPr>
      <w:r>
        <w:rPr>
          <w:rFonts w:ascii="Times New Roman" w:hAnsi="Times New Roman" w:eastAsia="隶书"/>
          <w:b/>
          <w:bCs/>
          <w:sz w:val="72"/>
          <w:szCs w:val="72"/>
        </w:rPr>
        <w:t>湘潭大学</w:t>
      </w:r>
    </w:p>
    <w:p>
      <w:pPr>
        <w:jc w:val="center"/>
        <w:rPr>
          <w:rFonts w:ascii="Times New Roman" w:hAnsi="Times New Roman" w:eastAsiaTheme="minorEastAsia"/>
          <w:bCs/>
          <w:sz w:val="24"/>
          <w:szCs w:val="24"/>
        </w:rPr>
      </w:pPr>
      <w:r>
        <w:rPr>
          <w:rFonts w:ascii="Times New Roman" w:hAnsi="Times New Roman" w:eastAsia="隶书"/>
          <w:b/>
          <w:bCs/>
          <w:sz w:val="72"/>
          <w:szCs w:val="72"/>
        </w:rPr>
        <w:t xml:space="preserve">      毕业设计说明书</w:t>
      </w:r>
      <w:r>
        <w:rPr>
          <w:rFonts w:ascii="Times New Roman" w:hAnsi="Times New Roman" w:eastAsiaTheme="minorEastAsia"/>
          <w:bCs/>
          <w:sz w:val="24"/>
          <w:szCs w:val="24"/>
        </w:rPr>
        <w:t>（居中 隶书 小初）</w:t>
      </w:r>
    </w:p>
    <w:p>
      <w:pPr>
        <w:jc w:val="center"/>
        <w:rPr>
          <w:rFonts w:ascii="Times New Roman" w:hAnsi="Times New Roman" w:eastAsia="隶书"/>
          <w:b/>
          <w:bCs/>
          <w:sz w:val="72"/>
          <w:szCs w:val="72"/>
        </w:rPr>
      </w:pPr>
    </w:p>
    <w:p>
      <w:pPr>
        <w:jc w:val="center"/>
        <w:rPr>
          <w:rFonts w:ascii="Times New Roman" w:hAnsi="Times New Roman" w:eastAsia="隶书"/>
          <w:b/>
          <w:bCs/>
          <w:sz w:val="72"/>
          <w:szCs w:val="72"/>
        </w:rPr>
      </w:pPr>
    </w:p>
    <w:p>
      <w:pPr>
        <w:tabs>
          <w:tab w:val="left" w:pos="7200"/>
        </w:tabs>
        <w:ind w:firstLine="964" w:firstLineChars="300"/>
        <w:jc w:val="left"/>
        <w:rPr>
          <w:rFonts w:ascii="Times New Roman" w:hAnsi="Times New Roman"/>
          <w:b/>
          <w:bCs/>
          <w:sz w:val="32"/>
          <w:u w:val="single"/>
        </w:rPr>
      </w:pPr>
      <w:r>
        <w:rPr>
          <w:rFonts w:ascii="Times New Roman" w:hAnsi="Times New Roman"/>
          <w:b/>
          <w:bCs/>
          <w:sz w:val="32"/>
        </w:rPr>
        <w:t>题    目：</w:t>
      </w:r>
      <w:r>
        <w:rPr>
          <w:rFonts w:ascii="Times New Roman" w:hAnsi="Times New Roman"/>
          <w:b/>
          <w:bCs/>
          <w:sz w:val="32"/>
          <w:u w:val="single"/>
        </w:rPr>
        <w:t>三</w:t>
      </w:r>
      <w:r>
        <w:rPr>
          <w:rFonts w:ascii="Times New Roman" w:hAnsi="Times New Roman" w:eastAsiaTheme="minorEastAsia"/>
          <w:b/>
          <w:sz w:val="32"/>
          <w:szCs w:val="32"/>
          <w:u w:val="single"/>
        </w:rPr>
        <w:t>号 宋</w:t>
      </w:r>
      <w:r>
        <w:rPr>
          <w:rFonts w:ascii="Times New Roman" w:hAnsi="Times New Roman" w:eastAsiaTheme="minorEastAsia"/>
          <w:b/>
          <w:bCs/>
          <w:sz w:val="32"/>
          <w:u w:val="single"/>
        </w:rPr>
        <w:t xml:space="preserve"> 加粗                     </w:t>
      </w:r>
    </w:p>
    <w:p>
      <w:pPr>
        <w:jc w:val="center"/>
        <w:rPr>
          <w:rFonts w:ascii="Times New Roman" w:hAnsi="Times New Roman"/>
          <w:b/>
          <w:bCs/>
          <w:sz w:val="32"/>
        </w:rPr>
      </w:pPr>
    </w:p>
    <w:p>
      <w:pPr>
        <w:jc w:val="center"/>
        <w:rPr>
          <w:rFonts w:ascii="Times New Roman" w:hAnsi="Times New Roman"/>
          <w:b/>
          <w:bCs/>
          <w:sz w:val="32"/>
        </w:rPr>
      </w:pPr>
    </w:p>
    <w:p>
      <w:pPr>
        <w:spacing w:line="720" w:lineRule="auto"/>
        <w:jc w:val="center"/>
        <w:rPr>
          <w:rFonts w:ascii="Times New Roman" w:hAnsi="Times New Roman"/>
          <w:b/>
          <w:bCs/>
          <w:sz w:val="32"/>
        </w:rPr>
      </w:pPr>
    </w:p>
    <w:p>
      <w:pPr>
        <w:spacing w:line="600" w:lineRule="auto"/>
        <w:ind w:firstLine="2088" w:firstLineChars="650"/>
        <w:jc w:val="left"/>
        <w:rPr>
          <w:rFonts w:ascii="Times New Roman" w:hAnsi="Times New Roman"/>
          <w:b/>
          <w:bCs/>
          <w:sz w:val="32"/>
          <w:u w:val="single"/>
        </w:rPr>
      </w:pPr>
      <w:r>
        <w:rPr>
          <w:rFonts w:ascii="Times New Roman" w:hAnsi="Times New Roman"/>
          <w:b/>
          <w:bCs/>
          <w:sz w:val="32"/>
        </w:rPr>
        <w:t>学    院：</w:t>
      </w:r>
      <w:r>
        <w:rPr>
          <w:rFonts w:ascii="Times New Roman" w:hAnsi="Times New Roman"/>
          <w:b/>
          <w:bCs/>
          <w:sz w:val="32"/>
          <w:u w:val="single"/>
        </w:rPr>
        <w:t>三</w:t>
      </w:r>
      <w:r>
        <w:rPr>
          <w:rFonts w:ascii="Times New Roman" w:hAnsi="Times New Roman" w:eastAsiaTheme="minorEastAsia"/>
          <w:b/>
          <w:sz w:val="32"/>
          <w:szCs w:val="32"/>
          <w:u w:val="single"/>
        </w:rPr>
        <w:t>号 宋</w:t>
      </w:r>
      <w:r>
        <w:rPr>
          <w:rFonts w:ascii="Times New Roman" w:hAnsi="Times New Roman" w:eastAsiaTheme="minorEastAsia"/>
          <w:b/>
          <w:bCs/>
          <w:sz w:val="32"/>
          <w:u w:val="single"/>
        </w:rPr>
        <w:t xml:space="preserve"> 加粗      </w:t>
      </w:r>
    </w:p>
    <w:p>
      <w:pPr>
        <w:spacing w:line="600" w:lineRule="auto"/>
        <w:ind w:firstLine="2088" w:firstLineChars="650"/>
        <w:jc w:val="left"/>
        <w:rPr>
          <w:rFonts w:ascii="Times New Roman" w:hAnsi="Times New Roman"/>
          <w:b/>
          <w:bCs/>
          <w:sz w:val="32"/>
          <w:u w:val="single"/>
        </w:rPr>
      </w:pPr>
      <w:r>
        <w:rPr>
          <w:rFonts w:ascii="Times New Roman" w:hAnsi="Times New Roman"/>
          <w:b/>
          <w:bCs/>
          <w:sz w:val="32"/>
        </w:rPr>
        <w:t>专    业：</w:t>
      </w:r>
      <w:r>
        <w:rPr>
          <w:rFonts w:ascii="Times New Roman" w:hAnsi="Times New Roman"/>
          <w:b/>
          <w:bCs/>
          <w:sz w:val="32"/>
          <w:u w:val="single"/>
        </w:rPr>
        <w:t>三</w:t>
      </w:r>
      <w:r>
        <w:rPr>
          <w:rFonts w:ascii="Times New Roman" w:hAnsi="Times New Roman" w:eastAsiaTheme="minorEastAsia"/>
          <w:b/>
          <w:sz w:val="32"/>
          <w:szCs w:val="32"/>
          <w:u w:val="single"/>
        </w:rPr>
        <w:t>号 宋</w:t>
      </w:r>
      <w:r>
        <w:rPr>
          <w:rFonts w:ascii="Times New Roman" w:hAnsi="Times New Roman" w:eastAsiaTheme="minorEastAsia"/>
          <w:b/>
          <w:bCs/>
          <w:sz w:val="32"/>
          <w:u w:val="single"/>
        </w:rPr>
        <w:t xml:space="preserve"> 加粗      </w:t>
      </w:r>
    </w:p>
    <w:p>
      <w:pPr>
        <w:spacing w:line="600" w:lineRule="auto"/>
        <w:ind w:firstLine="2088" w:firstLineChars="650"/>
        <w:jc w:val="left"/>
        <w:rPr>
          <w:rFonts w:ascii="Times New Roman" w:hAnsi="Times New Roman"/>
          <w:b/>
          <w:bCs/>
          <w:sz w:val="32"/>
          <w:u w:val="single"/>
        </w:rPr>
      </w:pPr>
      <w:r>
        <w:rPr>
          <w:rFonts w:ascii="Times New Roman" w:hAnsi="Times New Roman"/>
          <w:b/>
          <w:bCs/>
          <w:sz w:val="32"/>
        </w:rPr>
        <w:t>学    号：</w:t>
      </w:r>
      <w:r>
        <w:rPr>
          <w:rFonts w:ascii="Times New Roman" w:hAnsi="Times New Roman"/>
          <w:b/>
          <w:bCs/>
          <w:sz w:val="32"/>
          <w:u w:val="single"/>
        </w:rPr>
        <w:t>三</w:t>
      </w:r>
      <w:r>
        <w:rPr>
          <w:rFonts w:ascii="Times New Roman" w:hAnsi="Times New Roman" w:eastAsiaTheme="minorEastAsia"/>
          <w:b/>
          <w:sz w:val="32"/>
          <w:szCs w:val="32"/>
          <w:u w:val="single"/>
        </w:rPr>
        <w:t>号 宋</w:t>
      </w:r>
      <w:r>
        <w:rPr>
          <w:rFonts w:ascii="Times New Roman" w:hAnsi="Times New Roman" w:eastAsiaTheme="minorEastAsia"/>
          <w:b/>
          <w:bCs/>
          <w:sz w:val="32"/>
          <w:u w:val="single"/>
        </w:rPr>
        <w:t xml:space="preserve"> 加粗      </w:t>
      </w:r>
    </w:p>
    <w:p>
      <w:pPr>
        <w:spacing w:line="600" w:lineRule="auto"/>
        <w:ind w:firstLine="2088" w:firstLineChars="650"/>
        <w:jc w:val="left"/>
        <w:rPr>
          <w:rFonts w:ascii="Times New Roman" w:hAnsi="Times New Roman"/>
          <w:b/>
          <w:bCs/>
          <w:sz w:val="32"/>
          <w:u w:val="single"/>
        </w:rPr>
      </w:pPr>
      <w:r>
        <w:rPr>
          <w:rFonts w:ascii="Times New Roman" w:hAnsi="Times New Roman"/>
          <w:b/>
          <w:bCs/>
          <w:sz w:val="32"/>
        </w:rPr>
        <w:t>姓    名：</w:t>
      </w:r>
      <w:r>
        <w:rPr>
          <w:rFonts w:ascii="Times New Roman" w:hAnsi="Times New Roman"/>
          <w:b/>
          <w:bCs/>
          <w:sz w:val="32"/>
          <w:u w:val="single"/>
        </w:rPr>
        <w:t>三</w:t>
      </w:r>
      <w:r>
        <w:rPr>
          <w:rFonts w:ascii="Times New Roman" w:hAnsi="Times New Roman" w:eastAsiaTheme="minorEastAsia"/>
          <w:b/>
          <w:sz w:val="32"/>
          <w:szCs w:val="32"/>
          <w:u w:val="single"/>
        </w:rPr>
        <w:t>号 宋</w:t>
      </w:r>
      <w:r>
        <w:rPr>
          <w:rFonts w:ascii="Times New Roman" w:hAnsi="Times New Roman" w:eastAsiaTheme="minorEastAsia"/>
          <w:b/>
          <w:bCs/>
          <w:sz w:val="32"/>
          <w:u w:val="single"/>
        </w:rPr>
        <w:t xml:space="preserve"> 加粗      </w:t>
      </w:r>
    </w:p>
    <w:p>
      <w:pPr>
        <w:spacing w:line="600" w:lineRule="auto"/>
        <w:ind w:firstLine="2088" w:firstLineChars="650"/>
        <w:jc w:val="left"/>
        <w:rPr>
          <w:rFonts w:ascii="Times New Roman" w:hAnsi="Times New Roman"/>
          <w:b/>
          <w:bCs/>
          <w:sz w:val="32"/>
          <w:u w:val="single"/>
        </w:rPr>
      </w:pPr>
      <w:r>
        <w:rPr>
          <w:rFonts w:ascii="Times New Roman" w:hAnsi="Times New Roman"/>
          <w:b/>
          <w:bCs/>
          <w:sz w:val="32"/>
        </w:rPr>
        <w:t>指导教师：</w:t>
      </w:r>
      <w:r>
        <w:rPr>
          <w:rFonts w:ascii="Times New Roman" w:hAnsi="Times New Roman"/>
          <w:b/>
          <w:bCs/>
          <w:sz w:val="32"/>
          <w:u w:val="single"/>
        </w:rPr>
        <w:t>三</w:t>
      </w:r>
      <w:r>
        <w:rPr>
          <w:rFonts w:ascii="Times New Roman" w:hAnsi="Times New Roman" w:eastAsiaTheme="minorEastAsia"/>
          <w:b/>
          <w:sz w:val="32"/>
          <w:szCs w:val="32"/>
          <w:u w:val="single"/>
        </w:rPr>
        <w:t>号 宋</w:t>
      </w:r>
      <w:r>
        <w:rPr>
          <w:rFonts w:ascii="Times New Roman" w:hAnsi="Times New Roman" w:eastAsiaTheme="minorEastAsia"/>
          <w:b/>
          <w:bCs/>
          <w:sz w:val="32"/>
          <w:u w:val="single"/>
        </w:rPr>
        <w:t xml:space="preserve"> 加粗      </w:t>
      </w:r>
    </w:p>
    <w:p>
      <w:pPr>
        <w:spacing w:line="600" w:lineRule="auto"/>
        <w:ind w:firstLine="2088" w:firstLineChars="650"/>
        <w:jc w:val="left"/>
        <w:rPr>
          <w:rFonts w:ascii="Times New Roman" w:hAnsi="Times New Roman"/>
          <w:b/>
          <w:bCs/>
          <w:sz w:val="32"/>
          <w:u w:val="single"/>
        </w:rPr>
      </w:pPr>
    </w:p>
    <w:p>
      <w:pPr>
        <w:spacing w:line="600" w:lineRule="auto"/>
        <w:ind w:firstLine="2088" w:firstLineChars="650"/>
        <w:jc w:val="left"/>
        <w:rPr>
          <w:rFonts w:ascii="Times New Roman" w:hAnsi="Times New Roman"/>
          <w:b/>
          <w:bCs/>
          <w:sz w:val="32"/>
          <w:u w:val="single"/>
        </w:rPr>
      </w:pPr>
      <w:r>
        <w:rPr>
          <w:rFonts w:ascii="Times New Roman" w:hAnsi="Times New Roman"/>
          <w:b/>
          <w:bCs/>
          <w:sz w:val="32"/>
        </w:rPr>
        <w:t>完成日期：</w:t>
      </w:r>
      <w:r>
        <w:rPr>
          <w:rFonts w:ascii="Times New Roman" w:hAnsi="Times New Roman"/>
          <w:b/>
          <w:bCs/>
          <w:sz w:val="32"/>
          <w:u w:val="single"/>
        </w:rPr>
        <w:t>三</w:t>
      </w:r>
      <w:r>
        <w:rPr>
          <w:rFonts w:ascii="Times New Roman" w:hAnsi="Times New Roman" w:eastAsiaTheme="minorEastAsia"/>
          <w:b/>
          <w:sz w:val="32"/>
          <w:szCs w:val="32"/>
          <w:u w:val="single"/>
        </w:rPr>
        <w:t>号 宋</w:t>
      </w:r>
      <w:r>
        <w:rPr>
          <w:rFonts w:ascii="Times New Roman" w:hAnsi="Times New Roman" w:eastAsiaTheme="minorEastAsia"/>
          <w:b/>
          <w:bCs/>
          <w:sz w:val="32"/>
          <w:u w:val="single"/>
        </w:rPr>
        <w:t xml:space="preserve"> 加粗      </w:t>
      </w:r>
    </w:p>
    <w:p>
      <w:pPr>
        <w:rPr>
          <w:rFonts w:ascii="Times New Roman" w:hAnsi="Times New Roman"/>
        </w:rPr>
        <w:sectPr>
          <w:headerReference r:id="rId5" w:type="first"/>
          <w:footerReference r:id="rId6" w:type="even"/>
          <w:pgSz w:w="11906" w:h="16838"/>
          <w:pgMar w:top="1701" w:right="1134" w:bottom="1418" w:left="1701" w:header="851" w:footer="992" w:gutter="0"/>
          <w:cols w:space="425" w:num="1"/>
          <w:titlePg/>
          <w:docGrid w:type="lines" w:linePitch="312" w:charSpace="0"/>
        </w:sectPr>
      </w:pPr>
    </w:p>
    <w:p>
      <w:pPr>
        <w:rPr>
          <w:rFonts w:ascii="Times New Roman" w:hAnsi="Times New Roman"/>
        </w:rPr>
        <w:sectPr>
          <w:type w:val="continuous"/>
          <w:pgSz w:w="11906" w:h="16838"/>
          <w:pgMar w:top="1701" w:right="1134" w:bottom="1418" w:left="1701" w:header="851" w:footer="992" w:gutter="0"/>
          <w:cols w:space="425" w:num="1"/>
          <w:docGrid w:type="lines" w:linePitch="312" w:charSpace="0"/>
        </w:sectPr>
      </w:pPr>
    </w:p>
    <w:p>
      <w:pPr>
        <w:tabs>
          <w:tab w:val="left" w:pos="9030"/>
        </w:tabs>
        <w:jc w:val="center"/>
        <w:rPr>
          <w:rFonts w:ascii="Times New Roman" w:hAnsi="Times New Roman"/>
        </w:rPr>
      </w:pPr>
      <w:r>
        <w:rPr>
          <w:rFonts w:ascii="Times New Roman" w:hAnsi="Times New Roman"/>
          <w:b/>
          <w:bCs/>
          <w:sz w:val="52"/>
          <w:szCs w:val="52"/>
        </w:rPr>
        <w:t>湘 潭 大 学</w:t>
      </w:r>
    </w:p>
    <w:p>
      <w:pPr>
        <w:jc w:val="center"/>
        <w:rPr>
          <w:rFonts w:ascii="Times New Roman" w:hAnsi="Times New Roman"/>
          <w:b/>
          <w:bCs/>
          <w:sz w:val="24"/>
          <w:szCs w:val="24"/>
        </w:rPr>
      </w:pPr>
      <w:r>
        <w:rPr>
          <w:rFonts w:ascii="Times New Roman" w:hAnsi="Times New Roman"/>
          <w:b/>
          <w:bCs/>
          <w:sz w:val="52"/>
          <w:szCs w:val="52"/>
        </w:rPr>
        <w:t xml:space="preserve">     毕业设计任务书 </w:t>
      </w:r>
      <w:r>
        <w:rPr>
          <w:rFonts w:ascii="Times New Roman" w:hAnsi="Times New Roman"/>
          <w:b/>
          <w:bCs/>
          <w:sz w:val="24"/>
          <w:szCs w:val="24"/>
        </w:rPr>
        <w:t>（宋 一号）</w:t>
      </w:r>
    </w:p>
    <w:p>
      <w:pPr>
        <w:jc w:val="center"/>
        <w:rPr>
          <w:rFonts w:ascii="Times New Roman" w:hAnsi="Times New Roman"/>
        </w:rPr>
      </w:pPr>
    </w:p>
    <w:p>
      <w:pPr>
        <w:tabs>
          <w:tab w:val="left" w:pos="9030"/>
        </w:tabs>
        <w:spacing w:line="480" w:lineRule="atLeast"/>
        <w:rPr>
          <w:rFonts w:ascii="Times New Roman" w:hAnsi="Times New Roman"/>
          <w:sz w:val="24"/>
          <w:u w:val="single"/>
        </w:rPr>
      </w:pPr>
      <w:r>
        <w:rPr>
          <w:rFonts w:ascii="Times New Roman" w:hAnsi="Times New Roman"/>
          <w:sz w:val="24"/>
        </w:rPr>
        <w:t>设计题目：</w:t>
      </w:r>
      <w:r>
        <w:rPr>
          <w:rFonts w:ascii="Times New Roman" w:hAnsi="Times New Roman"/>
          <w:sz w:val="24"/>
          <w:u w:val="single"/>
        </w:rPr>
        <w:t xml:space="preserve"> 宋 小四                                                     </w:t>
      </w:r>
    </w:p>
    <w:p>
      <w:pPr>
        <w:tabs>
          <w:tab w:val="left" w:pos="9030"/>
        </w:tabs>
        <w:spacing w:line="480" w:lineRule="atLeast"/>
        <w:rPr>
          <w:rFonts w:ascii="Times New Roman" w:hAnsi="Times New Roman"/>
          <w:sz w:val="24"/>
          <w:u w:val="single"/>
        </w:rPr>
      </w:pPr>
      <w:r>
        <w:rPr>
          <w:rFonts w:ascii="Times New Roman" w:hAnsi="Times New Roman"/>
          <w:sz w:val="24"/>
        </w:rPr>
        <w:t>学号：</w:t>
      </w:r>
      <w:r>
        <w:rPr>
          <w:rFonts w:ascii="Times New Roman" w:hAnsi="Times New Roman"/>
          <w:sz w:val="24"/>
          <w:u w:val="single"/>
        </w:rPr>
        <w:t xml:space="preserve">        </w:t>
      </w:r>
      <w:r>
        <w:rPr>
          <w:rFonts w:ascii="Times New Roman" w:hAnsi="Times New Roman"/>
          <w:sz w:val="24"/>
        </w:rPr>
        <w:t>姓名：</w:t>
      </w:r>
      <w:r>
        <w:rPr>
          <w:rFonts w:ascii="Times New Roman" w:hAnsi="Times New Roman"/>
          <w:sz w:val="24"/>
          <w:u w:val="single"/>
        </w:rPr>
        <w:t xml:space="preserve">宋 小四            </w:t>
      </w:r>
      <w:r>
        <w:rPr>
          <w:rFonts w:ascii="Times New Roman" w:hAnsi="Times New Roman"/>
          <w:sz w:val="24"/>
        </w:rPr>
        <w:t>专业：</w:t>
      </w:r>
      <w:r>
        <w:rPr>
          <w:rFonts w:ascii="Times New Roman" w:hAnsi="Times New Roman"/>
          <w:sz w:val="24"/>
          <w:u w:val="single"/>
        </w:rPr>
        <w:t xml:space="preserve">宋 小四                     </w:t>
      </w:r>
    </w:p>
    <w:p>
      <w:pPr>
        <w:spacing w:line="480" w:lineRule="atLeast"/>
        <w:rPr>
          <w:rFonts w:ascii="Times New Roman" w:hAnsi="Times New Roman"/>
          <w:sz w:val="24"/>
          <w:u w:val="single"/>
        </w:rPr>
      </w:pPr>
      <w:r>
        <w:rPr>
          <w:rFonts w:ascii="Times New Roman" w:hAnsi="Times New Roman"/>
          <w:sz w:val="24"/>
        </w:rPr>
        <w:t>指导教师：</w:t>
      </w:r>
      <w:r>
        <w:rPr>
          <w:rFonts w:ascii="Times New Roman" w:hAnsi="Times New Roman"/>
          <w:sz w:val="24"/>
          <w:u w:val="single"/>
        </w:rPr>
        <w:t xml:space="preserve">  宋 小四           </w:t>
      </w:r>
      <w:r>
        <w:rPr>
          <w:rFonts w:ascii="Times New Roman" w:hAnsi="Times New Roman"/>
          <w:sz w:val="24"/>
        </w:rPr>
        <w:t xml:space="preserve">              系主任：</w:t>
      </w:r>
      <w:r>
        <w:rPr>
          <w:rFonts w:ascii="Times New Roman" w:hAnsi="Times New Roman"/>
          <w:sz w:val="24"/>
          <w:u w:val="single"/>
        </w:rPr>
        <w:t xml:space="preserve">  宋 小四          </w:t>
      </w:r>
    </w:p>
    <w:p>
      <w:pPr>
        <w:spacing w:line="480" w:lineRule="atLeast"/>
        <w:ind w:firstLine="480" w:firstLineChars="200"/>
        <w:rPr>
          <w:rFonts w:ascii="Times New Roman" w:hAnsi="Times New Roman"/>
          <w:sz w:val="24"/>
        </w:rPr>
      </w:pPr>
      <w:r>
        <w:rPr>
          <w:rFonts w:ascii="Times New Roman" w:hAnsi="Times New Roman"/>
          <w:sz w:val="24"/>
        </w:rPr>
        <w:t>一、主要内容及基本要求</w:t>
      </w:r>
    </w:p>
    <w:p>
      <w:pPr>
        <w:tabs>
          <w:tab w:val="left" w:pos="6060"/>
        </w:tabs>
        <w:spacing w:line="440" w:lineRule="atLeast"/>
        <w:rPr>
          <w:rFonts w:ascii="Times New Roman" w:hAnsi="Times New Roman" w:eastAsia="黑体"/>
          <w:b/>
          <w:color w:val="FF0000"/>
          <w:sz w:val="24"/>
          <w:u w:val="single"/>
        </w:rPr>
      </w:pPr>
      <w:r>
        <w:rPr>
          <w:rFonts w:ascii="Times New Roman" w:hAnsi="Times New Roman" w:eastAsia="黑体"/>
          <w:b/>
          <w:color w:val="FF0000"/>
          <w:sz w:val="24"/>
          <w:u w:val="single"/>
        </w:rPr>
        <w:t xml:space="preserve">内容应简明、且主要内容与基本要求应分开阐明。                          </w:t>
      </w:r>
    </w:p>
    <w:p>
      <w:pPr>
        <w:tabs>
          <w:tab w:val="left" w:pos="6060"/>
        </w:tabs>
        <w:spacing w:line="440" w:lineRule="atLeast"/>
        <w:rPr>
          <w:rFonts w:ascii="Times New Roman" w:hAnsi="Times New Roman" w:eastAsia="黑体"/>
          <w:b/>
          <w:color w:val="FF0000"/>
          <w:sz w:val="24"/>
          <w:u w:val="single"/>
        </w:rPr>
      </w:pPr>
      <w:r>
        <w:rPr>
          <w:rFonts w:ascii="Times New Roman" w:hAnsi="Times New Roman" w:eastAsia="黑体"/>
          <w:b/>
          <w:color w:val="FF0000"/>
          <w:sz w:val="24"/>
          <w:u w:val="single"/>
        </w:rPr>
        <w:t>尽量与工程背景结合、明确课题的复杂工程问题体现，使学生尽早理解相关要求。</w:t>
      </w:r>
      <w:r>
        <w:rPr>
          <w:rFonts w:ascii="Times New Roman" w:hAnsi="Times New Roman" w:eastAsia="黑体"/>
          <w:b/>
          <w:color w:val="FF0000"/>
          <w:sz w:val="24"/>
          <w:u w:val="single"/>
        </w:rPr>
        <w:tab/>
      </w:r>
      <w:r>
        <w:rPr>
          <w:rFonts w:ascii="Times New Roman" w:hAnsi="Times New Roman" w:eastAsia="黑体"/>
          <w:b/>
          <w:color w:val="FF0000"/>
          <w:sz w:val="24"/>
          <w:u w:val="single"/>
        </w:rPr>
        <w:t xml:space="preserve">                   </w:t>
      </w:r>
    </w:p>
    <w:p>
      <w:pPr>
        <w:tabs>
          <w:tab w:val="left" w:pos="6060"/>
        </w:tabs>
        <w:spacing w:line="440" w:lineRule="atLeast"/>
        <w:rPr>
          <w:rFonts w:ascii="Times New Roman" w:hAnsi="Times New Roman"/>
          <w:sz w:val="24"/>
          <w:u w:val="single"/>
        </w:rPr>
      </w:pPr>
      <w:r>
        <w:rPr>
          <w:rFonts w:ascii="Times New Roman" w:hAnsi="Times New Roman"/>
          <w:sz w:val="24"/>
          <w:u w:val="single"/>
        </w:rPr>
        <w:t>宋 小四  22磅</w:t>
      </w:r>
      <w:r>
        <w:rPr>
          <w:rFonts w:ascii="Times New Roman" w:hAnsi="Times New Roman"/>
          <w:sz w:val="24"/>
          <w:u w:val="single"/>
        </w:rPr>
        <w:tab/>
      </w:r>
      <w:r>
        <w:rPr>
          <w:rFonts w:ascii="Times New Roman" w:hAnsi="Times New Roman"/>
          <w:sz w:val="24"/>
          <w:u w:val="single"/>
        </w:rPr>
        <w:t xml:space="preserve">                   </w:t>
      </w:r>
    </w:p>
    <w:p>
      <w:pPr>
        <w:tabs>
          <w:tab w:val="left" w:pos="6060"/>
        </w:tabs>
        <w:spacing w:line="440" w:lineRule="atLeast"/>
        <w:rPr>
          <w:rFonts w:ascii="Times New Roman" w:hAnsi="Times New Roman"/>
          <w:sz w:val="24"/>
          <w:u w:val="single"/>
        </w:rPr>
      </w:pPr>
      <w:r>
        <w:rPr>
          <w:rFonts w:ascii="Times New Roman" w:hAnsi="Times New Roman"/>
          <w:sz w:val="24"/>
          <w:u w:val="single"/>
        </w:rPr>
        <w:tab/>
      </w:r>
      <w:r>
        <w:rPr>
          <w:rFonts w:ascii="Times New Roman" w:hAnsi="Times New Roman"/>
          <w:sz w:val="24"/>
          <w:u w:val="single"/>
        </w:rPr>
        <w:t xml:space="preserve">                   </w:t>
      </w:r>
    </w:p>
    <w:p>
      <w:pPr>
        <w:tabs>
          <w:tab w:val="left" w:pos="420"/>
        </w:tabs>
        <w:spacing w:line="440" w:lineRule="atLeast"/>
        <w:rPr>
          <w:rFonts w:ascii="Times New Roman" w:hAnsi="Times New Roman"/>
          <w:sz w:val="24"/>
          <w:u w:val="single"/>
        </w:rPr>
      </w:pPr>
      <w:r>
        <w:rPr>
          <w:rFonts w:ascii="Times New Roman" w:hAnsi="Times New Roman"/>
          <w:sz w:val="24"/>
          <w:u w:val="single"/>
        </w:rPr>
        <w:t xml:space="preserve">   基本要求：                                                                                             </w:t>
      </w:r>
    </w:p>
    <w:p>
      <w:pPr>
        <w:tabs>
          <w:tab w:val="left" w:pos="9030"/>
        </w:tabs>
        <w:spacing w:line="440" w:lineRule="atLeast"/>
        <w:rPr>
          <w:rFonts w:ascii="Times New Roman" w:hAnsi="Times New Roman"/>
          <w:sz w:val="24"/>
          <w:u w:val="single"/>
        </w:rPr>
      </w:pPr>
      <w:r>
        <w:rPr>
          <w:rFonts w:ascii="Times New Roman" w:hAnsi="Times New Roman"/>
          <w:sz w:val="24"/>
          <w:u w:val="single"/>
        </w:rPr>
        <w:t xml:space="preserve">    1、                                                                 </w:t>
      </w:r>
    </w:p>
    <w:p>
      <w:pPr>
        <w:tabs>
          <w:tab w:val="left" w:pos="9030"/>
        </w:tabs>
        <w:spacing w:line="440" w:lineRule="atLeast"/>
        <w:rPr>
          <w:rFonts w:ascii="Times New Roman" w:hAnsi="Times New Roman"/>
          <w:sz w:val="24"/>
          <w:u w:val="single"/>
        </w:rPr>
      </w:pPr>
      <w:r>
        <w:rPr>
          <w:rFonts w:ascii="Times New Roman" w:hAnsi="Times New Roman"/>
          <w:sz w:val="24"/>
          <w:u w:val="single"/>
        </w:rPr>
        <w:t xml:space="preserve">    2、               宋 小四                                               </w:t>
      </w:r>
    </w:p>
    <w:p>
      <w:pPr>
        <w:tabs>
          <w:tab w:val="left" w:pos="9030"/>
        </w:tabs>
        <w:spacing w:line="440" w:lineRule="atLeast"/>
        <w:rPr>
          <w:rFonts w:ascii="Times New Roman" w:hAnsi="Times New Roman"/>
          <w:sz w:val="24"/>
          <w:u w:val="single"/>
        </w:rPr>
      </w:pPr>
      <w:r>
        <w:rPr>
          <w:rFonts w:ascii="Times New Roman" w:hAnsi="Times New Roman"/>
          <w:sz w:val="24"/>
          <w:u w:val="single"/>
        </w:rPr>
        <w:t xml:space="preserve">    3、                                                              </w:t>
      </w:r>
    </w:p>
    <w:p>
      <w:pPr>
        <w:spacing w:line="440" w:lineRule="atLeast"/>
        <w:rPr>
          <w:rFonts w:ascii="Times New Roman" w:hAnsi="Times New Roman"/>
          <w:sz w:val="24"/>
          <w:u w:val="single"/>
        </w:rPr>
      </w:pPr>
      <w:r>
        <w:rPr>
          <w:rFonts w:ascii="Times New Roman" w:hAnsi="Times New Roman"/>
          <w:sz w:val="24"/>
          <w:u w:val="single"/>
        </w:rPr>
        <w:t xml:space="preserve">    4、                                                              </w:t>
      </w:r>
    </w:p>
    <w:p>
      <w:pPr>
        <w:tabs>
          <w:tab w:val="left" w:pos="6060"/>
        </w:tabs>
        <w:spacing w:line="440" w:lineRule="atLeast"/>
        <w:rPr>
          <w:rFonts w:ascii="Times New Roman" w:hAnsi="Times New Roman"/>
          <w:sz w:val="24"/>
          <w:u w:val="single"/>
        </w:rPr>
      </w:pPr>
      <w:r>
        <w:rPr>
          <w:rFonts w:ascii="Times New Roman" w:hAnsi="Times New Roman"/>
          <w:sz w:val="24"/>
          <w:u w:val="single"/>
        </w:rPr>
        <w:tab/>
      </w:r>
      <w:r>
        <w:rPr>
          <w:rFonts w:ascii="Times New Roman" w:hAnsi="Times New Roman"/>
          <w:sz w:val="24"/>
          <w:u w:val="single"/>
        </w:rPr>
        <w:t xml:space="preserve">                   </w:t>
      </w:r>
    </w:p>
    <w:p>
      <w:pPr>
        <w:tabs>
          <w:tab w:val="left" w:pos="6060"/>
        </w:tabs>
        <w:spacing w:line="440" w:lineRule="atLeast"/>
        <w:rPr>
          <w:rFonts w:ascii="Times New Roman" w:hAnsi="Times New Roman"/>
          <w:sz w:val="24"/>
          <w:u w:val="single"/>
        </w:rPr>
      </w:pPr>
      <w:r>
        <w:rPr>
          <w:rFonts w:ascii="Times New Roman" w:hAnsi="Times New Roman"/>
          <w:sz w:val="24"/>
          <w:u w:val="single"/>
        </w:rPr>
        <w:tab/>
      </w:r>
      <w:r>
        <w:rPr>
          <w:rFonts w:ascii="Times New Roman" w:hAnsi="Times New Roman"/>
          <w:sz w:val="24"/>
          <w:u w:val="single"/>
        </w:rPr>
        <w:t xml:space="preserve">                   </w:t>
      </w:r>
    </w:p>
    <w:p>
      <w:pPr>
        <w:spacing w:line="440" w:lineRule="atLeast"/>
        <w:ind w:firstLine="480" w:firstLineChars="200"/>
        <w:rPr>
          <w:rFonts w:ascii="Times New Roman" w:hAnsi="Times New Roman"/>
          <w:sz w:val="24"/>
        </w:rPr>
      </w:pPr>
      <w:r>
        <w:rPr>
          <w:rFonts w:ascii="Times New Roman" w:hAnsi="Times New Roman"/>
          <w:sz w:val="24"/>
        </w:rPr>
        <w:t>二、重点研究的问题</w:t>
      </w:r>
    </w:p>
    <w:p>
      <w:pPr>
        <w:tabs>
          <w:tab w:val="left" w:pos="9030"/>
        </w:tabs>
        <w:spacing w:line="440" w:lineRule="atLeast"/>
        <w:rPr>
          <w:rFonts w:ascii="Times New Roman" w:hAnsi="Times New Roman"/>
          <w:sz w:val="24"/>
          <w:u w:val="single"/>
        </w:rPr>
      </w:pPr>
      <w:r>
        <w:rPr>
          <w:rFonts w:ascii="Times New Roman" w:hAnsi="Times New Roman"/>
          <w:sz w:val="24"/>
          <w:u w:val="single"/>
        </w:rPr>
        <w:t xml:space="preserve">    1、                                                                     </w:t>
      </w:r>
    </w:p>
    <w:p>
      <w:pPr>
        <w:tabs>
          <w:tab w:val="left" w:pos="9030"/>
        </w:tabs>
        <w:spacing w:line="440" w:lineRule="atLeast"/>
        <w:rPr>
          <w:rFonts w:ascii="Times New Roman" w:hAnsi="Times New Roman"/>
          <w:sz w:val="24"/>
          <w:u w:val="single"/>
        </w:rPr>
      </w:pPr>
      <w:r>
        <w:rPr>
          <w:rFonts w:ascii="Times New Roman" w:hAnsi="Times New Roman"/>
          <w:sz w:val="24"/>
          <w:u w:val="single"/>
        </w:rPr>
        <w:t xml:space="preserve">    2、                                                              </w:t>
      </w:r>
    </w:p>
    <w:p>
      <w:pPr>
        <w:spacing w:line="440" w:lineRule="atLeast"/>
        <w:rPr>
          <w:rFonts w:ascii="Times New Roman" w:hAnsi="Times New Roman"/>
          <w:sz w:val="24"/>
        </w:rPr>
      </w:pPr>
      <w:r>
        <w:rPr>
          <w:rFonts w:ascii="Times New Roman" w:hAnsi="Times New Roman"/>
          <w:sz w:val="24"/>
          <w:u w:val="single"/>
        </w:rPr>
        <w:t xml:space="preserve">    3、                                                              </w:t>
      </w:r>
    </w:p>
    <w:p>
      <w:pPr>
        <w:tabs>
          <w:tab w:val="left" w:pos="6060"/>
        </w:tabs>
        <w:spacing w:line="440" w:lineRule="atLeast"/>
        <w:rPr>
          <w:rFonts w:ascii="Times New Roman" w:hAnsi="Times New Roman"/>
          <w:sz w:val="24"/>
          <w:u w:val="single"/>
        </w:rPr>
      </w:pPr>
      <w:r>
        <w:rPr>
          <w:rFonts w:ascii="Times New Roman" w:hAnsi="Times New Roman"/>
          <w:sz w:val="24"/>
          <w:u w:val="single"/>
        </w:rPr>
        <w:t>宋 小四</w:t>
      </w:r>
      <w:r>
        <w:rPr>
          <w:rFonts w:ascii="Times New Roman" w:hAnsi="Times New Roman"/>
          <w:sz w:val="24"/>
          <w:u w:val="single"/>
        </w:rPr>
        <w:tab/>
      </w:r>
      <w:r>
        <w:rPr>
          <w:rFonts w:ascii="Times New Roman" w:hAnsi="Times New Roman"/>
          <w:sz w:val="24"/>
          <w:u w:val="single"/>
        </w:rPr>
        <w:t xml:space="preserve">                   </w:t>
      </w:r>
    </w:p>
    <w:p>
      <w:pPr>
        <w:tabs>
          <w:tab w:val="left" w:pos="6060"/>
        </w:tabs>
        <w:spacing w:line="440" w:lineRule="atLeast"/>
        <w:rPr>
          <w:rFonts w:ascii="Times New Roman" w:hAnsi="Times New Roman"/>
          <w:sz w:val="24"/>
          <w:u w:val="single"/>
        </w:rPr>
      </w:pPr>
      <w:r>
        <w:rPr>
          <w:rFonts w:ascii="Times New Roman" w:hAnsi="Times New Roman"/>
          <w:sz w:val="24"/>
          <w:u w:val="single"/>
        </w:rPr>
        <w:tab/>
      </w:r>
      <w:r>
        <w:rPr>
          <w:rFonts w:ascii="Times New Roman" w:hAnsi="Times New Roman"/>
          <w:sz w:val="24"/>
          <w:u w:val="single"/>
        </w:rPr>
        <w:t xml:space="preserve">                   </w:t>
      </w:r>
    </w:p>
    <w:p>
      <w:pPr>
        <w:rPr>
          <w:rFonts w:ascii="Times New Roman" w:hAnsi="Times New Roman"/>
          <w:sz w:val="24"/>
          <w:szCs w:val="24"/>
          <w:u w:val="single"/>
        </w:rPr>
      </w:pPr>
    </w:p>
    <w:p>
      <w:pPr>
        <w:rPr>
          <w:rFonts w:ascii="Times New Roman" w:hAnsi="Times New Roman"/>
          <w:sz w:val="24"/>
          <w:szCs w:val="24"/>
          <w:u w:val="single"/>
        </w:rPr>
      </w:pPr>
    </w:p>
    <w:p>
      <w:pPr>
        <w:rPr>
          <w:rFonts w:ascii="Times New Roman" w:hAnsi="Times New Roman"/>
          <w:sz w:val="24"/>
          <w:szCs w:val="24"/>
          <w:u w:val="single"/>
        </w:rPr>
      </w:pPr>
    </w:p>
    <w:p>
      <w:pPr>
        <w:rPr>
          <w:rFonts w:ascii="Times New Roman" w:hAnsi="Times New Roman"/>
          <w:sz w:val="24"/>
          <w:szCs w:val="24"/>
          <w:u w:val="single"/>
        </w:rPr>
      </w:pPr>
    </w:p>
    <w:p>
      <w:pPr>
        <w:rPr>
          <w:rFonts w:ascii="Times New Roman" w:hAnsi="Times New Roman"/>
          <w:sz w:val="24"/>
          <w:szCs w:val="24"/>
          <w:u w:val="single"/>
        </w:rPr>
      </w:pPr>
    </w:p>
    <w:p>
      <w:pPr>
        <w:rPr>
          <w:rFonts w:ascii="Times New Roman" w:hAnsi="Times New Roman"/>
          <w:sz w:val="24"/>
          <w:szCs w:val="24"/>
          <w:u w:val="single"/>
        </w:rPr>
      </w:pPr>
    </w:p>
    <w:p>
      <w:pPr>
        <w:rPr>
          <w:rFonts w:ascii="Times New Roman" w:hAnsi="Times New Roman"/>
          <w:sz w:val="24"/>
          <w:szCs w:val="24"/>
          <w:u w:val="single"/>
        </w:rPr>
      </w:pPr>
    </w:p>
    <w:p>
      <w:pPr>
        <w:rPr>
          <w:rFonts w:ascii="Times New Roman" w:hAnsi="Times New Roman"/>
          <w:sz w:val="24"/>
          <w:szCs w:val="24"/>
          <w:u w:val="single"/>
        </w:rPr>
      </w:pPr>
    </w:p>
    <w:p>
      <w:pPr>
        <w:rPr>
          <w:rFonts w:ascii="Times New Roman" w:hAnsi="Times New Roman"/>
          <w:sz w:val="24"/>
          <w:szCs w:val="24"/>
          <w:u w:val="single"/>
        </w:rPr>
      </w:pPr>
    </w:p>
    <w:p>
      <w:pPr>
        <w:spacing w:after="156" w:afterLines="50"/>
        <w:ind w:firstLine="360" w:firstLineChars="150"/>
        <w:rPr>
          <w:rFonts w:ascii="Times New Roman" w:hAnsi="Times New Roman"/>
          <w:sz w:val="24"/>
          <w:szCs w:val="24"/>
        </w:rPr>
      </w:pPr>
      <w:r>
        <w:rPr>
          <w:rFonts w:ascii="Times New Roman" w:hAnsi="Times New Roman"/>
          <w:sz w:val="24"/>
          <w:szCs w:val="24"/>
        </w:rPr>
        <w:t>三、进度安排</w:t>
      </w:r>
    </w:p>
    <w:tbl>
      <w:tblPr>
        <w:tblStyle w:val="19"/>
        <w:tblW w:w="8505" w:type="dxa"/>
        <w:tblInd w:w="20" w:type="dxa"/>
        <w:tblLayout w:type="fixed"/>
        <w:tblCellMar>
          <w:top w:w="0" w:type="dxa"/>
          <w:left w:w="0" w:type="dxa"/>
          <w:bottom w:w="0" w:type="dxa"/>
          <w:right w:w="0" w:type="dxa"/>
        </w:tblCellMar>
      </w:tblPr>
      <w:tblGrid>
        <w:gridCol w:w="860"/>
        <w:gridCol w:w="4527"/>
        <w:gridCol w:w="3118"/>
      </w:tblGrid>
      <w:tr>
        <w:tblPrEx>
          <w:tblLayout w:type="fixed"/>
          <w:tblCellMar>
            <w:top w:w="0" w:type="dxa"/>
            <w:left w:w="0" w:type="dxa"/>
            <w:bottom w:w="0" w:type="dxa"/>
            <w:right w:w="0" w:type="dxa"/>
          </w:tblCellMar>
        </w:tblPrEx>
        <w:trPr>
          <w:trHeight w:val="465" w:hRule="atLeast"/>
        </w:trPr>
        <w:tc>
          <w:tcPr>
            <w:tcW w:w="860" w:type="dxa"/>
            <w:tcBorders>
              <w:top w:val="single" w:color="auto" w:sz="4" w:space="0"/>
              <w:left w:val="single" w:color="auto" w:sz="4" w:space="0"/>
              <w:bottom w:val="single" w:color="auto" w:sz="4" w:space="0"/>
              <w:right w:val="single" w:color="auto" w:sz="4" w:space="0"/>
            </w:tcBorders>
            <w:tcMar>
              <w:top w:w="20" w:type="dxa"/>
              <w:left w:w="20" w:type="dxa"/>
              <w:bottom w:w="0" w:type="dxa"/>
              <w:right w:w="20" w:type="dxa"/>
            </w:tcMar>
            <w:vAlign w:val="center"/>
          </w:tcPr>
          <w:p>
            <w:pPr>
              <w:spacing w:line="480" w:lineRule="atLeast"/>
              <w:jc w:val="center"/>
              <w:rPr>
                <w:rFonts w:ascii="Times New Roman" w:hAnsi="Times New Roman"/>
                <w:sz w:val="24"/>
              </w:rPr>
            </w:pPr>
            <w:r>
              <w:rPr>
                <w:rFonts w:ascii="Times New Roman" w:hAnsi="Times New Roman"/>
                <w:sz w:val="24"/>
              </w:rPr>
              <w:t>序号</w:t>
            </w:r>
          </w:p>
        </w:tc>
        <w:tc>
          <w:tcPr>
            <w:tcW w:w="4527" w:type="dxa"/>
            <w:tcBorders>
              <w:top w:val="single" w:color="auto" w:sz="4" w:space="0"/>
              <w:left w:val="single" w:color="auto" w:sz="4" w:space="0"/>
              <w:bottom w:val="single" w:color="auto" w:sz="4" w:space="0"/>
              <w:right w:val="single" w:color="000000" w:sz="4" w:space="0"/>
            </w:tcBorders>
            <w:vAlign w:val="center"/>
          </w:tcPr>
          <w:p>
            <w:pPr>
              <w:spacing w:line="480" w:lineRule="atLeast"/>
              <w:jc w:val="center"/>
              <w:rPr>
                <w:rFonts w:ascii="Times New Roman" w:hAnsi="Times New Roman"/>
                <w:sz w:val="24"/>
              </w:rPr>
            </w:pPr>
            <w:r>
              <w:rPr>
                <w:rFonts w:ascii="Times New Roman" w:hAnsi="Times New Roman"/>
                <w:sz w:val="24"/>
              </w:rPr>
              <w:t>各阶段完成的内容</w:t>
            </w:r>
          </w:p>
        </w:tc>
        <w:tc>
          <w:tcPr>
            <w:tcW w:w="3118" w:type="dxa"/>
            <w:tcBorders>
              <w:top w:val="single" w:color="auto" w:sz="4" w:space="0"/>
              <w:left w:val="nil"/>
              <w:bottom w:val="single" w:color="auto" w:sz="4" w:space="0"/>
              <w:right w:val="single" w:color="000000" w:sz="4" w:space="0"/>
            </w:tcBorders>
            <w:tcMar>
              <w:top w:w="20" w:type="dxa"/>
              <w:left w:w="20" w:type="dxa"/>
              <w:bottom w:w="0" w:type="dxa"/>
              <w:right w:w="20" w:type="dxa"/>
            </w:tcMar>
            <w:vAlign w:val="center"/>
          </w:tcPr>
          <w:p>
            <w:pPr>
              <w:spacing w:line="480" w:lineRule="atLeast"/>
              <w:jc w:val="center"/>
              <w:rPr>
                <w:rFonts w:ascii="Times New Roman" w:hAnsi="Times New Roman"/>
                <w:sz w:val="24"/>
              </w:rPr>
            </w:pPr>
            <w:r>
              <w:rPr>
                <w:rFonts w:ascii="Times New Roman" w:hAnsi="Times New Roman"/>
                <w:sz w:val="24"/>
              </w:rPr>
              <w:t>完成时间</w:t>
            </w:r>
          </w:p>
        </w:tc>
      </w:tr>
      <w:tr>
        <w:tblPrEx>
          <w:tblLayout w:type="fixed"/>
          <w:tblCellMar>
            <w:top w:w="0" w:type="dxa"/>
            <w:left w:w="0" w:type="dxa"/>
            <w:bottom w:w="0" w:type="dxa"/>
            <w:right w:w="0" w:type="dxa"/>
          </w:tblCellMar>
        </w:tblPrEx>
        <w:trPr>
          <w:trHeight w:val="460" w:hRule="atLeast"/>
        </w:trPr>
        <w:tc>
          <w:tcPr>
            <w:tcW w:w="860" w:type="dxa"/>
            <w:tcBorders>
              <w:top w:val="single" w:color="auto" w:sz="4" w:space="0"/>
              <w:left w:val="single" w:color="auto" w:sz="4" w:space="0"/>
              <w:bottom w:val="single" w:color="auto" w:sz="4" w:space="0"/>
              <w:right w:val="single" w:color="auto" w:sz="4" w:space="0"/>
            </w:tcBorders>
            <w:tcMar>
              <w:top w:w="20" w:type="dxa"/>
              <w:left w:w="20" w:type="dxa"/>
              <w:bottom w:w="0" w:type="dxa"/>
              <w:right w:w="20" w:type="dxa"/>
            </w:tcMar>
            <w:vAlign w:val="center"/>
          </w:tcPr>
          <w:p>
            <w:pPr>
              <w:spacing w:line="480" w:lineRule="atLeast"/>
              <w:jc w:val="center"/>
              <w:rPr>
                <w:rFonts w:ascii="Times New Roman" w:hAnsi="Times New Roman"/>
                <w:sz w:val="24"/>
              </w:rPr>
            </w:pPr>
            <w:r>
              <w:rPr>
                <w:rFonts w:ascii="Times New Roman" w:hAnsi="Times New Roman"/>
                <w:sz w:val="24"/>
              </w:rPr>
              <w:t>1</w:t>
            </w:r>
          </w:p>
        </w:tc>
        <w:tc>
          <w:tcPr>
            <w:tcW w:w="4527" w:type="dxa"/>
            <w:tcBorders>
              <w:top w:val="single" w:color="auto" w:sz="4" w:space="0"/>
              <w:left w:val="single" w:color="auto" w:sz="4" w:space="0"/>
              <w:bottom w:val="single" w:color="auto" w:sz="4" w:space="0"/>
              <w:right w:val="single" w:color="000000" w:sz="4" w:space="0"/>
            </w:tcBorders>
            <w:vAlign w:val="center"/>
          </w:tcPr>
          <w:p>
            <w:pPr>
              <w:spacing w:line="480" w:lineRule="atLeast"/>
              <w:jc w:val="center"/>
              <w:rPr>
                <w:rFonts w:ascii="Times New Roman" w:hAnsi="Times New Roman"/>
                <w:sz w:val="24"/>
              </w:rPr>
            </w:pPr>
          </w:p>
        </w:tc>
        <w:tc>
          <w:tcPr>
            <w:tcW w:w="3118" w:type="dxa"/>
            <w:tcBorders>
              <w:top w:val="single" w:color="auto" w:sz="4" w:space="0"/>
              <w:left w:val="nil"/>
              <w:bottom w:val="single" w:color="auto" w:sz="4" w:space="0"/>
              <w:right w:val="single" w:color="000000" w:sz="4" w:space="0"/>
            </w:tcBorders>
            <w:tcMar>
              <w:top w:w="20" w:type="dxa"/>
              <w:left w:w="20" w:type="dxa"/>
              <w:bottom w:w="0" w:type="dxa"/>
              <w:right w:w="20" w:type="dxa"/>
            </w:tcMar>
            <w:vAlign w:val="center"/>
          </w:tcPr>
          <w:p>
            <w:pPr>
              <w:pStyle w:val="28"/>
              <w:widowControl w:val="0"/>
              <w:pBdr>
                <w:left w:val="none" w:color="auto" w:sz="0" w:space="0"/>
                <w:bottom w:val="none" w:color="auto" w:sz="0" w:space="0"/>
              </w:pBdr>
              <w:spacing w:before="0" w:beforeAutospacing="0" w:after="0" w:afterAutospacing="0" w:line="480" w:lineRule="atLeast"/>
              <w:textAlignment w:val="auto"/>
              <w:rPr>
                <w:kern w:val="2"/>
              </w:rPr>
            </w:pPr>
          </w:p>
        </w:tc>
      </w:tr>
      <w:tr>
        <w:tblPrEx>
          <w:tblLayout w:type="fixed"/>
          <w:tblCellMar>
            <w:top w:w="0" w:type="dxa"/>
            <w:left w:w="0" w:type="dxa"/>
            <w:bottom w:w="0" w:type="dxa"/>
            <w:right w:w="0" w:type="dxa"/>
          </w:tblCellMar>
        </w:tblPrEx>
        <w:trPr>
          <w:trHeight w:val="465" w:hRule="atLeast"/>
        </w:trPr>
        <w:tc>
          <w:tcPr>
            <w:tcW w:w="860" w:type="dxa"/>
            <w:tcBorders>
              <w:top w:val="single" w:color="auto" w:sz="4" w:space="0"/>
              <w:left w:val="single" w:color="auto" w:sz="4" w:space="0"/>
              <w:bottom w:val="single" w:color="auto" w:sz="4" w:space="0"/>
              <w:right w:val="single" w:color="auto" w:sz="4" w:space="0"/>
            </w:tcBorders>
            <w:tcMar>
              <w:top w:w="20" w:type="dxa"/>
              <w:left w:w="20" w:type="dxa"/>
              <w:bottom w:w="0" w:type="dxa"/>
              <w:right w:w="20" w:type="dxa"/>
            </w:tcMar>
            <w:vAlign w:val="center"/>
          </w:tcPr>
          <w:p>
            <w:pPr>
              <w:spacing w:line="480" w:lineRule="atLeast"/>
              <w:jc w:val="center"/>
              <w:rPr>
                <w:rFonts w:ascii="Times New Roman" w:hAnsi="Times New Roman"/>
                <w:sz w:val="24"/>
              </w:rPr>
            </w:pPr>
            <w:r>
              <w:rPr>
                <w:rFonts w:ascii="Times New Roman" w:hAnsi="Times New Roman"/>
                <w:sz w:val="24"/>
              </w:rPr>
              <w:t>2</w:t>
            </w:r>
          </w:p>
        </w:tc>
        <w:tc>
          <w:tcPr>
            <w:tcW w:w="4527" w:type="dxa"/>
            <w:tcBorders>
              <w:top w:val="single" w:color="auto" w:sz="4" w:space="0"/>
              <w:left w:val="single" w:color="auto" w:sz="4" w:space="0"/>
              <w:bottom w:val="single" w:color="auto" w:sz="4" w:space="0"/>
              <w:right w:val="single" w:color="000000" w:sz="4" w:space="0"/>
            </w:tcBorders>
            <w:vAlign w:val="center"/>
          </w:tcPr>
          <w:p>
            <w:pPr>
              <w:spacing w:line="480" w:lineRule="atLeast"/>
              <w:jc w:val="center"/>
              <w:rPr>
                <w:rFonts w:ascii="Times New Roman" w:hAnsi="Times New Roman"/>
                <w:sz w:val="24"/>
              </w:rPr>
            </w:pPr>
          </w:p>
        </w:tc>
        <w:tc>
          <w:tcPr>
            <w:tcW w:w="3118" w:type="dxa"/>
            <w:tcBorders>
              <w:top w:val="single" w:color="auto" w:sz="4" w:space="0"/>
              <w:left w:val="nil"/>
              <w:bottom w:val="single" w:color="auto" w:sz="4" w:space="0"/>
              <w:right w:val="single" w:color="000000" w:sz="4" w:space="0"/>
            </w:tcBorders>
            <w:tcMar>
              <w:top w:w="20" w:type="dxa"/>
              <w:left w:w="20" w:type="dxa"/>
              <w:bottom w:w="0" w:type="dxa"/>
              <w:right w:w="20" w:type="dxa"/>
            </w:tcMar>
            <w:vAlign w:val="center"/>
          </w:tcPr>
          <w:p>
            <w:pPr>
              <w:spacing w:line="480" w:lineRule="atLeast"/>
              <w:jc w:val="center"/>
              <w:rPr>
                <w:rFonts w:ascii="Times New Roman" w:hAnsi="Times New Roman"/>
                <w:sz w:val="24"/>
              </w:rPr>
            </w:pPr>
          </w:p>
        </w:tc>
      </w:tr>
      <w:tr>
        <w:tblPrEx>
          <w:tblLayout w:type="fixed"/>
          <w:tblCellMar>
            <w:top w:w="0" w:type="dxa"/>
            <w:left w:w="0" w:type="dxa"/>
            <w:bottom w:w="0" w:type="dxa"/>
            <w:right w:w="0" w:type="dxa"/>
          </w:tblCellMar>
        </w:tblPrEx>
        <w:trPr>
          <w:trHeight w:val="465" w:hRule="atLeast"/>
        </w:trPr>
        <w:tc>
          <w:tcPr>
            <w:tcW w:w="860" w:type="dxa"/>
            <w:tcBorders>
              <w:top w:val="single" w:color="auto" w:sz="4" w:space="0"/>
              <w:left w:val="single" w:color="auto" w:sz="4" w:space="0"/>
              <w:bottom w:val="single" w:color="auto" w:sz="4" w:space="0"/>
              <w:right w:val="single" w:color="auto" w:sz="4" w:space="0"/>
            </w:tcBorders>
            <w:tcMar>
              <w:top w:w="20" w:type="dxa"/>
              <w:left w:w="20" w:type="dxa"/>
              <w:bottom w:w="0" w:type="dxa"/>
              <w:right w:w="20" w:type="dxa"/>
            </w:tcMar>
            <w:vAlign w:val="center"/>
          </w:tcPr>
          <w:p>
            <w:pPr>
              <w:spacing w:line="480" w:lineRule="atLeast"/>
              <w:jc w:val="center"/>
              <w:rPr>
                <w:rFonts w:ascii="Times New Roman" w:hAnsi="Times New Roman"/>
                <w:sz w:val="24"/>
              </w:rPr>
            </w:pPr>
            <w:r>
              <w:rPr>
                <w:rFonts w:ascii="Times New Roman" w:hAnsi="Times New Roman"/>
                <w:sz w:val="24"/>
              </w:rPr>
              <w:t>3</w:t>
            </w:r>
          </w:p>
        </w:tc>
        <w:tc>
          <w:tcPr>
            <w:tcW w:w="4527" w:type="dxa"/>
            <w:tcBorders>
              <w:top w:val="single" w:color="auto" w:sz="4" w:space="0"/>
              <w:left w:val="single" w:color="auto" w:sz="4" w:space="0"/>
              <w:bottom w:val="single" w:color="auto" w:sz="4" w:space="0"/>
              <w:right w:val="single" w:color="000000" w:sz="4" w:space="0"/>
            </w:tcBorders>
            <w:vAlign w:val="center"/>
          </w:tcPr>
          <w:p>
            <w:pPr>
              <w:spacing w:line="480" w:lineRule="atLeast"/>
              <w:jc w:val="center"/>
              <w:rPr>
                <w:rFonts w:ascii="Times New Roman" w:hAnsi="Times New Roman"/>
                <w:sz w:val="24"/>
              </w:rPr>
            </w:pPr>
            <w:r>
              <w:rPr>
                <w:rFonts w:ascii="Times New Roman" w:hAnsi="Times New Roman"/>
                <w:sz w:val="24"/>
                <w:u w:val="single"/>
              </w:rPr>
              <w:t>宋 小四</w:t>
            </w:r>
          </w:p>
        </w:tc>
        <w:tc>
          <w:tcPr>
            <w:tcW w:w="3118" w:type="dxa"/>
            <w:tcBorders>
              <w:top w:val="single" w:color="auto" w:sz="4" w:space="0"/>
              <w:left w:val="nil"/>
              <w:bottom w:val="single" w:color="auto" w:sz="4" w:space="0"/>
              <w:right w:val="single" w:color="000000" w:sz="4" w:space="0"/>
            </w:tcBorders>
            <w:tcMar>
              <w:top w:w="20" w:type="dxa"/>
              <w:left w:w="20" w:type="dxa"/>
              <w:bottom w:w="0" w:type="dxa"/>
              <w:right w:w="20" w:type="dxa"/>
            </w:tcMar>
            <w:vAlign w:val="center"/>
          </w:tcPr>
          <w:p>
            <w:pPr>
              <w:spacing w:line="480" w:lineRule="atLeast"/>
              <w:jc w:val="center"/>
              <w:rPr>
                <w:rFonts w:ascii="Times New Roman" w:hAnsi="Times New Roman"/>
                <w:sz w:val="24"/>
              </w:rPr>
            </w:pPr>
          </w:p>
        </w:tc>
      </w:tr>
      <w:tr>
        <w:tblPrEx>
          <w:tblLayout w:type="fixed"/>
          <w:tblCellMar>
            <w:top w:w="0" w:type="dxa"/>
            <w:left w:w="0" w:type="dxa"/>
            <w:bottom w:w="0" w:type="dxa"/>
            <w:right w:w="0" w:type="dxa"/>
          </w:tblCellMar>
        </w:tblPrEx>
        <w:trPr>
          <w:trHeight w:val="465" w:hRule="atLeast"/>
        </w:trPr>
        <w:tc>
          <w:tcPr>
            <w:tcW w:w="860" w:type="dxa"/>
            <w:tcBorders>
              <w:top w:val="single" w:color="auto" w:sz="4" w:space="0"/>
              <w:left w:val="single" w:color="auto" w:sz="4" w:space="0"/>
              <w:bottom w:val="single" w:color="auto" w:sz="4" w:space="0"/>
              <w:right w:val="single" w:color="auto" w:sz="4" w:space="0"/>
            </w:tcBorders>
            <w:tcMar>
              <w:top w:w="20" w:type="dxa"/>
              <w:left w:w="20" w:type="dxa"/>
              <w:bottom w:w="0" w:type="dxa"/>
              <w:right w:w="20" w:type="dxa"/>
            </w:tcMar>
            <w:vAlign w:val="center"/>
          </w:tcPr>
          <w:p>
            <w:pPr>
              <w:spacing w:line="480" w:lineRule="atLeast"/>
              <w:jc w:val="center"/>
              <w:rPr>
                <w:rFonts w:ascii="Times New Roman" w:hAnsi="Times New Roman"/>
                <w:sz w:val="24"/>
              </w:rPr>
            </w:pPr>
            <w:r>
              <w:rPr>
                <w:rFonts w:ascii="Times New Roman" w:hAnsi="Times New Roman"/>
                <w:sz w:val="24"/>
              </w:rPr>
              <w:t>4</w:t>
            </w:r>
          </w:p>
        </w:tc>
        <w:tc>
          <w:tcPr>
            <w:tcW w:w="4527" w:type="dxa"/>
            <w:tcBorders>
              <w:top w:val="single" w:color="auto" w:sz="4" w:space="0"/>
              <w:left w:val="single" w:color="auto" w:sz="4" w:space="0"/>
              <w:bottom w:val="single" w:color="auto" w:sz="4" w:space="0"/>
              <w:right w:val="single" w:color="000000" w:sz="4" w:space="0"/>
            </w:tcBorders>
            <w:vAlign w:val="center"/>
          </w:tcPr>
          <w:p>
            <w:pPr>
              <w:spacing w:line="480" w:lineRule="atLeast"/>
              <w:jc w:val="center"/>
              <w:rPr>
                <w:rFonts w:ascii="Times New Roman" w:hAnsi="Times New Roman"/>
                <w:sz w:val="24"/>
              </w:rPr>
            </w:pPr>
          </w:p>
        </w:tc>
        <w:tc>
          <w:tcPr>
            <w:tcW w:w="3118" w:type="dxa"/>
            <w:tcBorders>
              <w:top w:val="single" w:color="auto" w:sz="4" w:space="0"/>
              <w:left w:val="nil"/>
              <w:bottom w:val="single" w:color="auto" w:sz="4" w:space="0"/>
              <w:right w:val="single" w:color="000000" w:sz="4" w:space="0"/>
            </w:tcBorders>
            <w:tcMar>
              <w:top w:w="20" w:type="dxa"/>
              <w:left w:w="20" w:type="dxa"/>
              <w:bottom w:w="0" w:type="dxa"/>
              <w:right w:w="20" w:type="dxa"/>
            </w:tcMar>
            <w:vAlign w:val="center"/>
          </w:tcPr>
          <w:p>
            <w:pPr>
              <w:spacing w:line="480" w:lineRule="atLeast"/>
              <w:jc w:val="center"/>
              <w:rPr>
                <w:rFonts w:ascii="Times New Roman" w:hAnsi="Times New Roman"/>
                <w:sz w:val="24"/>
              </w:rPr>
            </w:pPr>
          </w:p>
        </w:tc>
      </w:tr>
      <w:tr>
        <w:tblPrEx>
          <w:tblLayout w:type="fixed"/>
          <w:tblCellMar>
            <w:top w:w="0" w:type="dxa"/>
            <w:left w:w="0" w:type="dxa"/>
            <w:bottom w:w="0" w:type="dxa"/>
            <w:right w:w="0" w:type="dxa"/>
          </w:tblCellMar>
        </w:tblPrEx>
        <w:trPr>
          <w:trHeight w:val="465" w:hRule="atLeast"/>
        </w:trPr>
        <w:tc>
          <w:tcPr>
            <w:tcW w:w="860" w:type="dxa"/>
            <w:tcBorders>
              <w:top w:val="single" w:color="auto" w:sz="4" w:space="0"/>
              <w:left w:val="single" w:color="auto" w:sz="4" w:space="0"/>
              <w:bottom w:val="single" w:color="auto" w:sz="4" w:space="0"/>
              <w:right w:val="single" w:color="auto" w:sz="4" w:space="0"/>
            </w:tcBorders>
            <w:tcMar>
              <w:top w:w="20" w:type="dxa"/>
              <w:left w:w="20" w:type="dxa"/>
              <w:bottom w:w="0" w:type="dxa"/>
              <w:right w:w="20" w:type="dxa"/>
            </w:tcMar>
            <w:vAlign w:val="center"/>
          </w:tcPr>
          <w:p>
            <w:pPr>
              <w:spacing w:line="480" w:lineRule="atLeast"/>
              <w:jc w:val="center"/>
              <w:rPr>
                <w:rFonts w:ascii="Times New Roman" w:hAnsi="Times New Roman"/>
                <w:sz w:val="24"/>
              </w:rPr>
            </w:pPr>
            <w:r>
              <w:rPr>
                <w:rFonts w:ascii="Times New Roman" w:hAnsi="Times New Roman"/>
                <w:sz w:val="24"/>
              </w:rPr>
              <w:t>5</w:t>
            </w:r>
          </w:p>
        </w:tc>
        <w:tc>
          <w:tcPr>
            <w:tcW w:w="4527" w:type="dxa"/>
            <w:tcBorders>
              <w:top w:val="single" w:color="auto" w:sz="4" w:space="0"/>
              <w:left w:val="single" w:color="auto" w:sz="4" w:space="0"/>
              <w:bottom w:val="single" w:color="auto" w:sz="4" w:space="0"/>
              <w:right w:val="single" w:color="000000" w:sz="4" w:space="0"/>
            </w:tcBorders>
            <w:vAlign w:val="center"/>
          </w:tcPr>
          <w:p>
            <w:pPr>
              <w:spacing w:line="480" w:lineRule="atLeast"/>
              <w:jc w:val="center"/>
              <w:rPr>
                <w:rFonts w:ascii="Times New Roman" w:hAnsi="Times New Roman"/>
                <w:sz w:val="24"/>
              </w:rPr>
            </w:pPr>
          </w:p>
        </w:tc>
        <w:tc>
          <w:tcPr>
            <w:tcW w:w="3118" w:type="dxa"/>
            <w:tcBorders>
              <w:top w:val="single" w:color="auto" w:sz="4" w:space="0"/>
              <w:left w:val="nil"/>
              <w:bottom w:val="single" w:color="auto" w:sz="4" w:space="0"/>
              <w:right w:val="single" w:color="000000" w:sz="4" w:space="0"/>
            </w:tcBorders>
            <w:tcMar>
              <w:top w:w="20" w:type="dxa"/>
              <w:left w:w="20" w:type="dxa"/>
              <w:bottom w:w="0" w:type="dxa"/>
              <w:right w:w="20" w:type="dxa"/>
            </w:tcMar>
            <w:vAlign w:val="center"/>
          </w:tcPr>
          <w:p>
            <w:pPr>
              <w:spacing w:line="480" w:lineRule="atLeast"/>
              <w:jc w:val="center"/>
              <w:rPr>
                <w:rFonts w:ascii="Times New Roman" w:hAnsi="Times New Roman"/>
                <w:sz w:val="24"/>
              </w:rPr>
            </w:pPr>
          </w:p>
        </w:tc>
      </w:tr>
      <w:tr>
        <w:tblPrEx>
          <w:tblLayout w:type="fixed"/>
          <w:tblCellMar>
            <w:top w:w="0" w:type="dxa"/>
            <w:left w:w="0" w:type="dxa"/>
            <w:bottom w:w="0" w:type="dxa"/>
            <w:right w:w="0" w:type="dxa"/>
          </w:tblCellMar>
        </w:tblPrEx>
        <w:trPr>
          <w:trHeight w:val="465" w:hRule="atLeast"/>
        </w:trPr>
        <w:tc>
          <w:tcPr>
            <w:tcW w:w="860" w:type="dxa"/>
            <w:tcBorders>
              <w:top w:val="single" w:color="auto" w:sz="4" w:space="0"/>
              <w:left w:val="single" w:color="auto" w:sz="4" w:space="0"/>
              <w:bottom w:val="single" w:color="auto" w:sz="4" w:space="0"/>
              <w:right w:val="single" w:color="auto" w:sz="4" w:space="0"/>
            </w:tcBorders>
            <w:tcMar>
              <w:top w:w="20" w:type="dxa"/>
              <w:left w:w="20" w:type="dxa"/>
              <w:bottom w:w="0" w:type="dxa"/>
              <w:right w:w="20" w:type="dxa"/>
            </w:tcMar>
            <w:vAlign w:val="center"/>
          </w:tcPr>
          <w:p>
            <w:pPr>
              <w:spacing w:line="480" w:lineRule="atLeast"/>
              <w:jc w:val="center"/>
              <w:rPr>
                <w:rFonts w:ascii="Times New Roman" w:hAnsi="Times New Roman"/>
                <w:sz w:val="24"/>
              </w:rPr>
            </w:pPr>
            <w:r>
              <w:rPr>
                <w:rFonts w:ascii="Times New Roman" w:hAnsi="Times New Roman"/>
                <w:sz w:val="24"/>
              </w:rPr>
              <w:t>6</w:t>
            </w:r>
          </w:p>
        </w:tc>
        <w:tc>
          <w:tcPr>
            <w:tcW w:w="4527" w:type="dxa"/>
            <w:tcBorders>
              <w:top w:val="single" w:color="auto" w:sz="4" w:space="0"/>
              <w:left w:val="single" w:color="auto" w:sz="4" w:space="0"/>
              <w:bottom w:val="single" w:color="auto" w:sz="4" w:space="0"/>
              <w:right w:val="single" w:color="000000" w:sz="4" w:space="0"/>
            </w:tcBorders>
            <w:vAlign w:val="center"/>
          </w:tcPr>
          <w:p>
            <w:pPr>
              <w:spacing w:line="480" w:lineRule="atLeast"/>
              <w:jc w:val="center"/>
              <w:rPr>
                <w:rFonts w:ascii="Times New Roman" w:hAnsi="Times New Roman"/>
                <w:sz w:val="24"/>
              </w:rPr>
            </w:pPr>
          </w:p>
        </w:tc>
        <w:tc>
          <w:tcPr>
            <w:tcW w:w="3118" w:type="dxa"/>
            <w:tcBorders>
              <w:top w:val="single" w:color="auto" w:sz="4" w:space="0"/>
              <w:left w:val="nil"/>
              <w:bottom w:val="single" w:color="auto" w:sz="4" w:space="0"/>
              <w:right w:val="single" w:color="000000" w:sz="4" w:space="0"/>
            </w:tcBorders>
            <w:tcMar>
              <w:top w:w="20" w:type="dxa"/>
              <w:left w:w="20" w:type="dxa"/>
              <w:bottom w:w="0" w:type="dxa"/>
              <w:right w:w="20" w:type="dxa"/>
            </w:tcMar>
            <w:vAlign w:val="center"/>
          </w:tcPr>
          <w:p>
            <w:pPr>
              <w:spacing w:line="480" w:lineRule="atLeast"/>
              <w:jc w:val="center"/>
              <w:rPr>
                <w:rFonts w:ascii="Times New Roman" w:hAnsi="Times New Roman"/>
                <w:sz w:val="24"/>
              </w:rPr>
            </w:pPr>
          </w:p>
        </w:tc>
      </w:tr>
      <w:tr>
        <w:tblPrEx>
          <w:tblLayout w:type="fixed"/>
          <w:tblCellMar>
            <w:top w:w="0" w:type="dxa"/>
            <w:left w:w="0" w:type="dxa"/>
            <w:bottom w:w="0" w:type="dxa"/>
            <w:right w:w="0" w:type="dxa"/>
          </w:tblCellMar>
        </w:tblPrEx>
        <w:trPr>
          <w:trHeight w:val="465" w:hRule="atLeast"/>
        </w:trPr>
        <w:tc>
          <w:tcPr>
            <w:tcW w:w="860" w:type="dxa"/>
            <w:tcBorders>
              <w:top w:val="single" w:color="auto" w:sz="4" w:space="0"/>
              <w:left w:val="single" w:color="auto" w:sz="4" w:space="0"/>
              <w:bottom w:val="single" w:color="auto" w:sz="4" w:space="0"/>
              <w:right w:val="single" w:color="auto" w:sz="4" w:space="0"/>
            </w:tcBorders>
            <w:tcMar>
              <w:top w:w="20" w:type="dxa"/>
              <w:left w:w="20" w:type="dxa"/>
              <w:bottom w:w="0" w:type="dxa"/>
              <w:right w:w="20" w:type="dxa"/>
            </w:tcMar>
            <w:vAlign w:val="center"/>
          </w:tcPr>
          <w:p>
            <w:pPr>
              <w:spacing w:line="480" w:lineRule="atLeast"/>
              <w:jc w:val="center"/>
              <w:rPr>
                <w:rFonts w:ascii="Times New Roman" w:hAnsi="Times New Roman"/>
                <w:sz w:val="24"/>
              </w:rPr>
            </w:pPr>
            <w:r>
              <w:rPr>
                <w:rFonts w:ascii="Times New Roman" w:hAnsi="Times New Roman"/>
                <w:sz w:val="24"/>
              </w:rPr>
              <w:t>7</w:t>
            </w:r>
          </w:p>
        </w:tc>
        <w:tc>
          <w:tcPr>
            <w:tcW w:w="4527" w:type="dxa"/>
            <w:tcBorders>
              <w:top w:val="single" w:color="auto" w:sz="4" w:space="0"/>
              <w:left w:val="single" w:color="auto" w:sz="4" w:space="0"/>
              <w:bottom w:val="single" w:color="auto" w:sz="4" w:space="0"/>
              <w:right w:val="single" w:color="000000" w:sz="4" w:space="0"/>
            </w:tcBorders>
            <w:vAlign w:val="center"/>
          </w:tcPr>
          <w:p>
            <w:pPr>
              <w:spacing w:line="480" w:lineRule="atLeast"/>
              <w:jc w:val="center"/>
              <w:rPr>
                <w:rFonts w:ascii="Times New Roman" w:hAnsi="Times New Roman"/>
                <w:sz w:val="24"/>
              </w:rPr>
            </w:pPr>
          </w:p>
        </w:tc>
        <w:tc>
          <w:tcPr>
            <w:tcW w:w="3118" w:type="dxa"/>
            <w:tcBorders>
              <w:top w:val="single" w:color="auto" w:sz="4" w:space="0"/>
              <w:left w:val="nil"/>
              <w:bottom w:val="single" w:color="auto" w:sz="4" w:space="0"/>
              <w:right w:val="single" w:color="000000" w:sz="4" w:space="0"/>
            </w:tcBorders>
            <w:tcMar>
              <w:top w:w="20" w:type="dxa"/>
              <w:left w:w="20" w:type="dxa"/>
              <w:bottom w:w="0" w:type="dxa"/>
              <w:right w:w="20" w:type="dxa"/>
            </w:tcMar>
            <w:vAlign w:val="center"/>
          </w:tcPr>
          <w:p>
            <w:pPr>
              <w:spacing w:line="480" w:lineRule="atLeast"/>
              <w:jc w:val="center"/>
              <w:rPr>
                <w:rFonts w:ascii="Times New Roman" w:hAnsi="Times New Roman"/>
                <w:sz w:val="24"/>
              </w:rPr>
            </w:pPr>
          </w:p>
        </w:tc>
      </w:tr>
      <w:tr>
        <w:tblPrEx>
          <w:tblLayout w:type="fixed"/>
          <w:tblCellMar>
            <w:top w:w="0" w:type="dxa"/>
            <w:left w:w="0" w:type="dxa"/>
            <w:bottom w:w="0" w:type="dxa"/>
            <w:right w:w="0" w:type="dxa"/>
          </w:tblCellMar>
        </w:tblPrEx>
        <w:trPr>
          <w:trHeight w:val="465" w:hRule="atLeast"/>
        </w:trPr>
        <w:tc>
          <w:tcPr>
            <w:tcW w:w="860" w:type="dxa"/>
            <w:tcBorders>
              <w:top w:val="single" w:color="auto" w:sz="4" w:space="0"/>
              <w:left w:val="single" w:color="auto" w:sz="4" w:space="0"/>
              <w:bottom w:val="single" w:color="auto" w:sz="4" w:space="0"/>
              <w:right w:val="single" w:color="auto" w:sz="4" w:space="0"/>
            </w:tcBorders>
            <w:tcMar>
              <w:top w:w="20" w:type="dxa"/>
              <w:left w:w="20" w:type="dxa"/>
              <w:bottom w:w="0" w:type="dxa"/>
              <w:right w:w="20" w:type="dxa"/>
            </w:tcMar>
            <w:vAlign w:val="center"/>
          </w:tcPr>
          <w:p>
            <w:pPr>
              <w:spacing w:line="480" w:lineRule="atLeast"/>
              <w:jc w:val="center"/>
              <w:rPr>
                <w:rFonts w:ascii="Times New Roman" w:hAnsi="Times New Roman"/>
                <w:sz w:val="24"/>
              </w:rPr>
            </w:pPr>
            <w:r>
              <w:rPr>
                <w:rFonts w:ascii="Times New Roman" w:hAnsi="Times New Roman"/>
                <w:sz w:val="24"/>
              </w:rPr>
              <w:t>8</w:t>
            </w:r>
          </w:p>
        </w:tc>
        <w:tc>
          <w:tcPr>
            <w:tcW w:w="4527" w:type="dxa"/>
            <w:tcBorders>
              <w:top w:val="single" w:color="auto" w:sz="4" w:space="0"/>
              <w:left w:val="single" w:color="auto" w:sz="4" w:space="0"/>
              <w:bottom w:val="single" w:color="auto" w:sz="4" w:space="0"/>
              <w:right w:val="single" w:color="000000" w:sz="4" w:space="0"/>
            </w:tcBorders>
            <w:vAlign w:val="center"/>
          </w:tcPr>
          <w:p>
            <w:pPr>
              <w:spacing w:line="480" w:lineRule="atLeast"/>
              <w:jc w:val="center"/>
              <w:rPr>
                <w:rFonts w:ascii="Times New Roman" w:hAnsi="Times New Roman"/>
                <w:sz w:val="24"/>
              </w:rPr>
            </w:pPr>
          </w:p>
        </w:tc>
        <w:tc>
          <w:tcPr>
            <w:tcW w:w="3118" w:type="dxa"/>
            <w:tcBorders>
              <w:top w:val="single" w:color="auto" w:sz="4" w:space="0"/>
              <w:left w:val="nil"/>
              <w:bottom w:val="single" w:color="auto" w:sz="4" w:space="0"/>
              <w:right w:val="single" w:color="000000" w:sz="4" w:space="0"/>
            </w:tcBorders>
            <w:tcMar>
              <w:top w:w="20" w:type="dxa"/>
              <w:left w:w="20" w:type="dxa"/>
              <w:bottom w:w="0" w:type="dxa"/>
              <w:right w:w="20" w:type="dxa"/>
            </w:tcMar>
            <w:vAlign w:val="center"/>
          </w:tcPr>
          <w:p>
            <w:pPr>
              <w:spacing w:line="480" w:lineRule="atLeast"/>
              <w:jc w:val="center"/>
              <w:rPr>
                <w:rFonts w:ascii="Times New Roman" w:hAnsi="Times New Roman"/>
                <w:sz w:val="24"/>
              </w:rPr>
            </w:pPr>
          </w:p>
        </w:tc>
      </w:tr>
    </w:tbl>
    <w:p>
      <w:pPr>
        <w:spacing w:after="156" w:afterLines="50" w:line="480" w:lineRule="atLeast"/>
        <w:ind w:firstLine="360" w:firstLineChars="150"/>
        <w:rPr>
          <w:rFonts w:ascii="Times New Roman" w:hAnsi="Times New Roman"/>
          <w:sz w:val="24"/>
          <w:u w:val="single"/>
        </w:rPr>
      </w:pPr>
      <w:r>
        <w:rPr>
          <w:rFonts w:ascii="Times New Roman" w:hAnsi="Times New Roman"/>
          <w:sz w:val="24"/>
        </w:rPr>
        <w:t>四、应收集的资料及主要参考文献 (8-10篇)</w:t>
      </w:r>
    </w:p>
    <w:p>
      <w:pPr>
        <w:pStyle w:val="8"/>
        <w:spacing w:line="400" w:lineRule="exact"/>
        <w:rPr>
          <w:rFonts w:ascii="Times New Roman" w:hAnsi="Times New Roman" w:cs="Times New Roman"/>
          <w:sz w:val="24"/>
          <w:u w:val="single"/>
        </w:rPr>
      </w:pPr>
      <w:r>
        <w:rPr>
          <w:rFonts w:ascii="Times New Roman" w:hAnsi="Times New Roman" w:cs="Times New Roman"/>
          <w:sz w:val="24"/>
          <w:u w:val="single"/>
        </w:rPr>
        <w:t xml:space="preserve">[1]                                                                     </w:t>
      </w:r>
    </w:p>
    <w:p>
      <w:pPr>
        <w:pStyle w:val="8"/>
        <w:spacing w:line="400" w:lineRule="exact"/>
        <w:rPr>
          <w:rFonts w:ascii="Times New Roman" w:hAnsi="Times New Roman" w:cs="Times New Roman"/>
          <w:sz w:val="24"/>
          <w:szCs w:val="24"/>
        </w:rPr>
      </w:pPr>
      <w:r>
        <w:rPr>
          <w:rFonts w:ascii="Times New Roman" w:hAnsi="Times New Roman" w:cs="Times New Roman"/>
          <w:sz w:val="24"/>
          <w:u w:val="single"/>
        </w:rPr>
        <w:t xml:space="preserve">[2]                                                                     </w:t>
      </w:r>
      <w:r>
        <w:rPr>
          <w:rFonts w:ascii="Times New Roman" w:hAnsi="Times New Roman" w:cs="Times New Roman"/>
          <w:sz w:val="24"/>
        </w:rPr>
        <w:t xml:space="preserve">                                                                                                                        </w:t>
      </w:r>
      <w:r>
        <w:rPr>
          <w:rFonts w:ascii="Times New Roman" w:hAnsi="Times New Roman" w:cs="Times New Roman"/>
          <w:sz w:val="24"/>
          <w:u w:val="single"/>
        </w:rPr>
        <w:t xml:space="preserve">[3]                        宋 小四                                           </w:t>
      </w:r>
    </w:p>
    <w:p>
      <w:pPr>
        <w:pStyle w:val="8"/>
        <w:spacing w:line="400" w:lineRule="exact"/>
        <w:rPr>
          <w:rFonts w:ascii="Times New Roman" w:hAnsi="Times New Roman" w:cs="Times New Roman"/>
          <w:sz w:val="24"/>
          <w:szCs w:val="24"/>
        </w:rPr>
      </w:pPr>
      <w:r>
        <w:rPr>
          <w:rFonts w:ascii="Times New Roman" w:hAnsi="Times New Roman" w:cs="Times New Roman"/>
          <w:sz w:val="24"/>
          <w:u w:val="single"/>
        </w:rPr>
        <w:t xml:space="preserve">[4]                                                                     </w:t>
      </w:r>
      <w:r>
        <w:rPr>
          <w:rFonts w:ascii="Times New Roman" w:hAnsi="Times New Roman" w:cs="Times New Roman"/>
          <w:sz w:val="24"/>
        </w:rPr>
        <w:t xml:space="preserve">                                                                                                                        </w:t>
      </w:r>
      <w:r>
        <w:rPr>
          <w:rFonts w:ascii="Times New Roman" w:hAnsi="Times New Roman" w:cs="Times New Roman"/>
          <w:sz w:val="24"/>
          <w:u w:val="single"/>
        </w:rPr>
        <w:t xml:space="preserve">[5]                                                                   </w:t>
      </w:r>
    </w:p>
    <w:p>
      <w:pPr>
        <w:rPr>
          <w:rFonts w:ascii="Times New Roman" w:hAnsi="Times New Roman"/>
        </w:rPr>
      </w:pPr>
    </w:p>
    <w:p>
      <w:pPr>
        <w:rPr>
          <w:rFonts w:ascii="Times New Roman" w:hAnsi="Times New Roman"/>
        </w:rPr>
      </w:pPr>
    </w:p>
    <w:p>
      <w:pPr>
        <w:rPr>
          <w:rFonts w:ascii="Times New Roman" w:hAnsi="Times New Roman"/>
          <w:b/>
          <w:color w:val="FF0000"/>
        </w:rPr>
      </w:pPr>
      <w:r>
        <w:rPr>
          <w:rFonts w:ascii="Times New Roman" w:hAnsi="Times New Roman"/>
          <w:b/>
          <w:color w:val="FF0000"/>
        </w:rPr>
        <w:t>任务书双面打印</w:t>
      </w: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widowControl/>
        <w:jc w:val="left"/>
        <w:rPr>
          <w:rFonts w:ascii="Times New Roman" w:hAnsi="Times New Roman"/>
        </w:rPr>
      </w:pPr>
      <w:r>
        <w:rPr>
          <w:rFonts w:ascii="Times New Roman" w:hAnsi="Times New Roman"/>
        </w:rPr>
        <w:br w:type="page"/>
      </w:r>
    </w:p>
    <w:p>
      <w:pPr>
        <w:rPr>
          <w:rFonts w:ascii="Times New Roman" w:hAnsi="Times New Roman"/>
        </w:rPr>
      </w:pPr>
    </w:p>
    <w:p>
      <w:pPr>
        <w:jc w:val="center"/>
        <w:rPr>
          <w:rFonts w:ascii="Times New Roman" w:hAnsi="Times New Roman"/>
          <w:b/>
          <w:bCs/>
          <w:sz w:val="48"/>
          <w:szCs w:val="48"/>
        </w:rPr>
      </w:pPr>
      <w:r>
        <w:rPr>
          <w:rFonts w:ascii="Times New Roman" w:hAnsi="Times New Roman"/>
          <w:b/>
          <w:bCs/>
          <w:sz w:val="48"/>
          <w:szCs w:val="48"/>
        </w:rPr>
        <w:t>湘 潭 大 学</w:t>
      </w:r>
    </w:p>
    <w:p>
      <w:pPr>
        <w:spacing w:after="468" w:afterLines="150"/>
        <w:jc w:val="center"/>
        <w:rPr>
          <w:rFonts w:ascii="Times New Roman" w:hAnsi="Times New Roman" w:eastAsia="黑体"/>
          <w:sz w:val="48"/>
          <w:szCs w:val="48"/>
        </w:rPr>
      </w:pPr>
      <w:r>
        <w:rPr>
          <w:rFonts w:ascii="Times New Roman" w:hAnsi="Times New Roman"/>
          <w:b/>
          <w:bCs/>
          <w:sz w:val="48"/>
          <w:szCs w:val="48"/>
        </w:rPr>
        <w:t>毕业设计评阅表</w:t>
      </w:r>
    </w:p>
    <w:p>
      <w:pPr>
        <w:spacing w:before="156" w:beforeLines="50" w:after="468" w:afterLines="150" w:line="360" w:lineRule="atLeast"/>
        <w:ind w:firstLine="360" w:firstLineChars="150"/>
        <w:rPr>
          <w:rFonts w:ascii="Times New Roman" w:hAnsi="Times New Roman"/>
          <w:sz w:val="24"/>
          <w:u w:val="single"/>
        </w:rPr>
      </w:pPr>
      <w:r>
        <w:rPr>
          <w:rFonts w:ascii="Times New Roman" w:hAnsi="Times New Roman"/>
          <w:sz w:val="24"/>
        </w:rPr>
        <w:t>学号</w:t>
      </w:r>
      <w:r>
        <w:rPr>
          <w:rFonts w:ascii="Times New Roman" w:hAnsi="Times New Roman"/>
          <w:kern w:val="0"/>
          <w:sz w:val="24"/>
          <w:szCs w:val="24"/>
          <w:u w:val="single"/>
        </w:rPr>
        <w:t xml:space="preserve">         </w:t>
      </w:r>
      <w:r>
        <w:rPr>
          <w:rFonts w:ascii="Times New Roman" w:hAnsi="Times New Roman"/>
          <w:sz w:val="24"/>
        </w:rPr>
        <w:t>姓名</w:t>
      </w:r>
      <w:r>
        <w:rPr>
          <w:rFonts w:ascii="Times New Roman" w:hAnsi="Times New Roman"/>
          <w:sz w:val="24"/>
          <w:u w:val="single"/>
        </w:rPr>
        <w:t xml:space="preserve">             </w:t>
      </w:r>
      <w:r>
        <w:rPr>
          <w:rFonts w:ascii="Times New Roman" w:hAnsi="Times New Roman"/>
          <w:sz w:val="24"/>
        </w:rPr>
        <w:t xml:space="preserve">专业 </w:t>
      </w:r>
      <w:r>
        <w:rPr>
          <w:rFonts w:ascii="Times New Roman" w:hAnsi="Times New Roman"/>
          <w:sz w:val="24"/>
          <w:u w:val="single"/>
        </w:rPr>
        <w:t xml:space="preserve">                                  </w:t>
      </w:r>
      <w:r>
        <w:rPr>
          <w:rFonts w:ascii="Times New Roman" w:hAnsi="Times New Roman"/>
          <w:sz w:val="24"/>
        </w:rPr>
        <w:t xml:space="preserve"> </w:t>
      </w:r>
    </w:p>
    <w:p>
      <w:pPr>
        <w:spacing w:before="156" w:beforeLines="50" w:after="156" w:afterLines="50" w:line="360" w:lineRule="atLeast"/>
        <w:ind w:firstLine="360" w:firstLineChars="150"/>
        <w:rPr>
          <w:rFonts w:ascii="Times New Roman" w:hAnsi="Times New Roman"/>
          <w:sz w:val="24"/>
          <w:u w:val="single"/>
        </w:rPr>
      </w:pPr>
      <w:r>
        <w:rPr>
          <w:rFonts w:ascii="Times New Roman" w:hAnsi="Times New Roman"/>
          <w:sz w:val="24"/>
        </w:rPr>
        <w:t>毕业设计题目：</w:t>
      </w:r>
      <w:r>
        <w:rPr>
          <w:rFonts w:ascii="Times New Roman" w:hAnsi="Times New Roman"/>
          <w:sz w:val="24"/>
          <w:u w:val="single"/>
        </w:rPr>
        <w:t xml:space="preserve">                                                            </w:t>
      </w:r>
    </w:p>
    <w:tbl>
      <w:tblPr>
        <w:tblStyle w:val="19"/>
        <w:tblpPr w:leftFromText="180" w:rightFromText="180" w:vertAnchor="text" w:tblpY="1"/>
        <w:tblOverlap w:val="never"/>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6"/>
        <w:gridCol w:w="74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6" w:type="dxa"/>
          </w:tcPr>
          <w:p>
            <w:pPr>
              <w:spacing w:line="400" w:lineRule="atLeast"/>
              <w:jc w:val="center"/>
              <w:rPr>
                <w:rFonts w:ascii="Times New Roman" w:hAnsi="Times New Roman"/>
                <w:sz w:val="24"/>
              </w:rPr>
            </w:pPr>
            <w:r>
              <w:rPr>
                <w:rFonts w:ascii="Times New Roman" w:hAnsi="Times New Roman"/>
                <w:sz w:val="24"/>
              </w:rPr>
              <w:t>评价项目</w:t>
            </w:r>
          </w:p>
        </w:tc>
        <w:tc>
          <w:tcPr>
            <w:tcW w:w="7437" w:type="dxa"/>
          </w:tcPr>
          <w:p>
            <w:pPr>
              <w:spacing w:line="400" w:lineRule="atLeast"/>
              <w:jc w:val="center"/>
              <w:rPr>
                <w:rFonts w:ascii="Times New Roman" w:hAnsi="Times New Roman"/>
                <w:sz w:val="24"/>
              </w:rPr>
            </w:pPr>
            <w:r>
              <w:rPr>
                <w:rFonts w:ascii="Times New Roman" w:hAnsi="Times New Roman"/>
                <w:sz w:val="24"/>
              </w:rPr>
              <w:t>评  价  内  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6" w:type="dxa"/>
          </w:tcPr>
          <w:p>
            <w:pPr>
              <w:spacing w:line="400" w:lineRule="atLeast"/>
              <w:jc w:val="center"/>
              <w:rPr>
                <w:rFonts w:ascii="Times New Roman" w:hAnsi="Times New Roman"/>
                <w:sz w:val="24"/>
              </w:rPr>
            </w:pPr>
          </w:p>
          <w:p>
            <w:pPr>
              <w:spacing w:line="400" w:lineRule="atLeast"/>
              <w:jc w:val="center"/>
              <w:rPr>
                <w:rFonts w:ascii="Times New Roman" w:hAnsi="Times New Roman"/>
                <w:sz w:val="24"/>
              </w:rPr>
            </w:pPr>
            <w:r>
              <w:rPr>
                <w:rFonts w:ascii="Times New Roman" w:hAnsi="Times New Roman"/>
                <w:sz w:val="24"/>
              </w:rPr>
              <w:t>选题</w:t>
            </w:r>
          </w:p>
        </w:tc>
        <w:tc>
          <w:tcPr>
            <w:tcW w:w="7437" w:type="dxa"/>
          </w:tcPr>
          <w:p>
            <w:pPr>
              <w:spacing w:line="400" w:lineRule="atLeast"/>
              <w:rPr>
                <w:rFonts w:ascii="Times New Roman" w:hAnsi="Times New Roman"/>
                <w:sz w:val="24"/>
              </w:rPr>
            </w:pPr>
            <w:r>
              <w:rPr>
                <w:rFonts w:ascii="Times New Roman" w:hAnsi="Times New Roman"/>
                <w:sz w:val="24"/>
              </w:rPr>
              <w:t>1.是否符合培养目标，体现学科、专业特点和教学计划的基本要求，达到综合训练的目的；</w:t>
            </w:r>
          </w:p>
          <w:p>
            <w:pPr>
              <w:spacing w:line="400" w:lineRule="atLeast"/>
              <w:rPr>
                <w:rFonts w:ascii="Times New Roman" w:hAnsi="Times New Roman"/>
                <w:sz w:val="24"/>
              </w:rPr>
            </w:pPr>
            <w:r>
              <w:rPr>
                <w:rFonts w:ascii="Times New Roman" w:hAnsi="Times New Roman"/>
                <w:sz w:val="24"/>
              </w:rPr>
              <w:t>2.难度、份量是否适当；</w:t>
            </w:r>
          </w:p>
          <w:p>
            <w:pPr>
              <w:spacing w:line="400" w:lineRule="atLeast"/>
              <w:rPr>
                <w:rFonts w:ascii="Times New Roman" w:hAnsi="Times New Roman"/>
                <w:sz w:val="24"/>
              </w:rPr>
            </w:pPr>
            <w:r>
              <w:rPr>
                <w:rFonts w:ascii="Times New Roman" w:hAnsi="Times New Roman"/>
                <w:sz w:val="24"/>
              </w:rPr>
              <w:t>3.是否与生产、科研、社会等实际相结合。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6" w:type="dxa"/>
          </w:tcPr>
          <w:p>
            <w:pPr>
              <w:spacing w:line="400" w:lineRule="atLeast"/>
              <w:jc w:val="center"/>
              <w:rPr>
                <w:rFonts w:ascii="Times New Roman" w:hAnsi="Times New Roman"/>
                <w:sz w:val="24"/>
              </w:rPr>
            </w:pPr>
          </w:p>
          <w:p>
            <w:pPr>
              <w:spacing w:line="400" w:lineRule="atLeast"/>
              <w:jc w:val="center"/>
              <w:rPr>
                <w:rFonts w:ascii="Times New Roman" w:hAnsi="Times New Roman"/>
                <w:sz w:val="24"/>
              </w:rPr>
            </w:pPr>
          </w:p>
          <w:p>
            <w:pPr>
              <w:spacing w:line="400" w:lineRule="atLeast"/>
              <w:jc w:val="center"/>
              <w:rPr>
                <w:rFonts w:ascii="Times New Roman" w:hAnsi="Times New Roman"/>
                <w:sz w:val="24"/>
              </w:rPr>
            </w:pPr>
            <w:r>
              <w:rPr>
                <w:rFonts w:ascii="Times New Roman" w:hAnsi="Times New Roman"/>
                <w:sz w:val="24"/>
              </w:rPr>
              <w:t>能力</w:t>
            </w:r>
          </w:p>
        </w:tc>
        <w:tc>
          <w:tcPr>
            <w:tcW w:w="7437" w:type="dxa"/>
          </w:tcPr>
          <w:p>
            <w:pPr>
              <w:spacing w:line="400" w:lineRule="atLeast"/>
              <w:rPr>
                <w:rFonts w:ascii="Times New Roman" w:hAnsi="Times New Roman"/>
                <w:sz w:val="24"/>
              </w:rPr>
            </w:pPr>
            <w:r>
              <w:rPr>
                <w:rFonts w:ascii="Times New Roman" w:hAnsi="Times New Roman"/>
                <w:sz w:val="24"/>
              </w:rPr>
              <w:t>1.是否有查阅文献、综合归纳资料的能力；</w:t>
            </w:r>
          </w:p>
          <w:p>
            <w:pPr>
              <w:spacing w:line="400" w:lineRule="atLeast"/>
              <w:rPr>
                <w:rFonts w:ascii="Times New Roman" w:hAnsi="Times New Roman"/>
                <w:sz w:val="24"/>
              </w:rPr>
            </w:pPr>
            <w:r>
              <w:rPr>
                <w:rFonts w:ascii="Times New Roman" w:hAnsi="Times New Roman"/>
                <w:sz w:val="24"/>
              </w:rPr>
              <w:t>2.是否有综合运用知识的能力；</w:t>
            </w:r>
          </w:p>
          <w:p>
            <w:pPr>
              <w:spacing w:line="400" w:lineRule="atLeast"/>
              <w:rPr>
                <w:rFonts w:ascii="Times New Roman" w:hAnsi="Times New Roman"/>
                <w:sz w:val="24"/>
              </w:rPr>
            </w:pPr>
            <w:r>
              <w:rPr>
                <w:rFonts w:ascii="Times New Roman" w:hAnsi="Times New Roman"/>
                <w:sz w:val="24"/>
              </w:rPr>
              <w:t>3.是否具备研究方案的设计能力、研究方法和手段的运用能力；</w:t>
            </w:r>
          </w:p>
          <w:p>
            <w:pPr>
              <w:spacing w:line="400" w:lineRule="atLeast"/>
              <w:rPr>
                <w:rFonts w:ascii="Times New Roman" w:hAnsi="Times New Roman"/>
                <w:sz w:val="24"/>
              </w:rPr>
            </w:pPr>
            <w:r>
              <w:rPr>
                <w:rFonts w:ascii="Times New Roman" w:hAnsi="Times New Roman"/>
                <w:sz w:val="24"/>
              </w:rPr>
              <w:t>4.是否具备一定的外文与计算机应用能力；</w:t>
            </w:r>
          </w:p>
          <w:p>
            <w:pPr>
              <w:spacing w:line="400" w:lineRule="atLeast"/>
              <w:rPr>
                <w:rFonts w:ascii="Times New Roman" w:hAnsi="Times New Roman"/>
                <w:sz w:val="24"/>
              </w:rPr>
            </w:pPr>
            <w:r>
              <w:rPr>
                <w:rFonts w:ascii="Times New Roman" w:hAnsi="Times New Roman"/>
                <w:sz w:val="24"/>
              </w:rPr>
              <w:t>5.工科是否有经济分析能力。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6" w:type="dxa"/>
          </w:tcPr>
          <w:p>
            <w:pPr>
              <w:spacing w:line="400" w:lineRule="atLeast"/>
              <w:jc w:val="center"/>
              <w:rPr>
                <w:rFonts w:ascii="Times New Roman" w:hAnsi="Times New Roman"/>
                <w:sz w:val="24"/>
              </w:rPr>
            </w:pPr>
          </w:p>
          <w:p>
            <w:pPr>
              <w:spacing w:line="400" w:lineRule="atLeast"/>
              <w:jc w:val="center"/>
              <w:rPr>
                <w:rFonts w:ascii="Times New Roman" w:hAnsi="Times New Roman"/>
                <w:sz w:val="24"/>
              </w:rPr>
            </w:pPr>
            <w:r>
              <w:rPr>
                <w:rFonts w:ascii="Times New Roman" w:hAnsi="Times New Roman"/>
                <w:sz w:val="24"/>
              </w:rPr>
              <w:t>设计</w:t>
            </w:r>
          </w:p>
          <w:p>
            <w:pPr>
              <w:spacing w:line="400" w:lineRule="atLeast"/>
              <w:jc w:val="center"/>
              <w:rPr>
                <w:rFonts w:ascii="Times New Roman" w:hAnsi="Times New Roman"/>
                <w:sz w:val="24"/>
              </w:rPr>
            </w:pPr>
            <w:r>
              <w:rPr>
                <w:rFonts w:ascii="Times New Roman" w:hAnsi="Times New Roman"/>
                <w:sz w:val="24"/>
              </w:rPr>
              <w:t>质量</w:t>
            </w:r>
          </w:p>
        </w:tc>
        <w:tc>
          <w:tcPr>
            <w:tcW w:w="7437" w:type="dxa"/>
          </w:tcPr>
          <w:p>
            <w:pPr>
              <w:spacing w:line="400" w:lineRule="atLeast"/>
              <w:rPr>
                <w:rFonts w:ascii="Times New Roman" w:hAnsi="Times New Roman"/>
                <w:sz w:val="24"/>
              </w:rPr>
            </w:pPr>
            <w:r>
              <w:rPr>
                <w:rFonts w:ascii="Times New Roman" w:hAnsi="Times New Roman"/>
                <w:sz w:val="24"/>
              </w:rPr>
              <w:t>1.立论是否正确，论述是否充分，结构是否严谨合理；实验是否正确，设计、计算、分析处理是否科学；技术用语是否准确，符号是否统一，图表图纸是否完备、整洁、正确，引文是否规范；</w:t>
            </w:r>
          </w:p>
          <w:p>
            <w:pPr>
              <w:spacing w:line="400" w:lineRule="atLeast"/>
              <w:rPr>
                <w:rFonts w:ascii="Times New Roman" w:hAnsi="Times New Roman"/>
                <w:sz w:val="24"/>
              </w:rPr>
            </w:pPr>
            <w:r>
              <w:rPr>
                <w:rFonts w:ascii="Times New Roman" w:hAnsi="Times New Roman"/>
                <w:sz w:val="24"/>
              </w:rPr>
              <w:t>2.文字是否通顺，有无观点提炼，综合概括能力如何；</w:t>
            </w:r>
          </w:p>
          <w:p>
            <w:pPr>
              <w:spacing w:line="400" w:lineRule="atLeast"/>
              <w:rPr>
                <w:rFonts w:ascii="Times New Roman" w:hAnsi="Times New Roman"/>
                <w:sz w:val="24"/>
              </w:rPr>
            </w:pPr>
            <w:r>
              <w:rPr>
                <w:rFonts w:ascii="Times New Roman" w:hAnsi="Times New Roman"/>
                <w:sz w:val="24"/>
              </w:rPr>
              <w:t>3.有无理论价值或实际应用价值，有无创新之处。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7" w:hRule="atLeast"/>
        </w:trPr>
        <w:tc>
          <w:tcPr>
            <w:tcW w:w="1176" w:type="dxa"/>
          </w:tcPr>
          <w:p>
            <w:pPr>
              <w:ind w:firstLine="240" w:firstLineChars="100"/>
              <w:jc w:val="center"/>
              <w:rPr>
                <w:rFonts w:ascii="Times New Roman" w:hAnsi="Times New Roman"/>
                <w:sz w:val="24"/>
              </w:rPr>
            </w:pPr>
          </w:p>
          <w:p>
            <w:pPr>
              <w:ind w:firstLine="240" w:firstLineChars="100"/>
              <w:jc w:val="center"/>
              <w:rPr>
                <w:rFonts w:ascii="Times New Roman" w:hAnsi="Times New Roman"/>
                <w:sz w:val="24"/>
              </w:rPr>
            </w:pPr>
          </w:p>
          <w:p>
            <w:pPr>
              <w:ind w:firstLine="240" w:firstLineChars="100"/>
              <w:jc w:val="center"/>
              <w:rPr>
                <w:rFonts w:ascii="Times New Roman" w:hAnsi="Times New Roman"/>
                <w:sz w:val="24"/>
              </w:rPr>
            </w:pPr>
          </w:p>
          <w:p>
            <w:pPr>
              <w:ind w:firstLine="240" w:firstLineChars="100"/>
              <w:jc w:val="center"/>
              <w:rPr>
                <w:rFonts w:ascii="Times New Roman" w:hAnsi="Times New Roman"/>
                <w:sz w:val="24"/>
              </w:rPr>
            </w:pPr>
            <w:r>
              <w:rPr>
                <w:rFonts w:ascii="Times New Roman" w:hAnsi="Times New Roman"/>
                <w:sz w:val="24"/>
              </w:rPr>
              <w:t>综</w:t>
            </w:r>
          </w:p>
          <w:p>
            <w:pPr>
              <w:ind w:firstLine="240" w:firstLineChars="100"/>
              <w:jc w:val="center"/>
              <w:rPr>
                <w:rFonts w:ascii="Times New Roman" w:hAnsi="Times New Roman"/>
                <w:sz w:val="24"/>
              </w:rPr>
            </w:pPr>
          </w:p>
          <w:p>
            <w:pPr>
              <w:ind w:firstLine="240" w:firstLineChars="100"/>
              <w:jc w:val="center"/>
              <w:rPr>
                <w:rFonts w:ascii="Times New Roman" w:hAnsi="Times New Roman"/>
                <w:sz w:val="24"/>
              </w:rPr>
            </w:pPr>
            <w:r>
              <w:rPr>
                <w:rFonts w:ascii="Times New Roman" w:hAnsi="Times New Roman"/>
                <w:sz w:val="24"/>
              </w:rPr>
              <w:t>合</w:t>
            </w:r>
          </w:p>
          <w:p>
            <w:pPr>
              <w:ind w:firstLine="240" w:firstLineChars="100"/>
              <w:jc w:val="center"/>
              <w:rPr>
                <w:rFonts w:ascii="Times New Roman" w:hAnsi="Times New Roman"/>
                <w:sz w:val="24"/>
              </w:rPr>
            </w:pPr>
          </w:p>
          <w:p>
            <w:pPr>
              <w:ind w:firstLine="240" w:firstLineChars="100"/>
              <w:jc w:val="center"/>
              <w:rPr>
                <w:rFonts w:ascii="Times New Roman" w:hAnsi="Times New Roman"/>
                <w:sz w:val="24"/>
              </w:rPr>
            </w:pPr>
            <w:r>
              <w:rPr>
                <w:rFonts w:ascii="Times New Roman" w:hAnsi="Times New Roman"/>
                <w:sz w:val="24"/>
              </w:rPr>
              <w:t>评</w:t>
            </w:r>
          </w:p>
          <w:p>
            <w:pPr>
              <w:ind w:firstLine="240" w:firstLineChars="100"/>
              <w:jc w:val="center"/>
              <w:rPr>
                <w:rFonts w:ascii="Times New Roman" w:hAnsi="Times New Roman"/>
                <w:sz w:val="24"/>
              </w:rPr>
            </w:pPr>
          </w:p>
          <w:p>
            <w:pPr>
              <w:spacing w:line="400" w:lineRule="atLeast"/>
              <w:jc w:val="center"/>
              <w:rPr>
                <w:rFonts w:ascii="Times New Roman" w:hAnsi="Times New Roman"/>
                <w:sz w:val="24"/>
              </w:rPr>
            </w:pPr>
            <w:r>
              <w:rPr>
                <w:rFonts w:ascii="Times New Roman" w:hAnsi="Times New Roman"/>
                <w:sz w:val="24"/>
              </w:rPr>
              <w:t xml:space="preserve">  价</w:t>
            </w:r>
          </w:p>
        </w:tc>
        <w:tc>
          <w:tcPr>
            <w:tcW w:w="7437" w:type="dxa"/>
          </w:tcPr>
          <w:p>
            <w:pPr>
              <w:spacing w:line="400" w:lineRule="exact"/>
              <w:ind w:firstLine="480" w:firstLineChars="200"/>
              <w:rPr>
                <w:rFonts w:ascii="Times New Roman" w:hAnsi="Times New Roman"/>
                <w:sz w:val="24"/>
              </w:rPr>
            </w:pPr>
          </w:p>
          <w:p>
            <w:pPr>
              <w:spacing w:line="400" w:lineRule="exact"/>
              <w:ind w:firstLine="480" w:firstLineChars="200"/>
              <w:rPr>
                <w:rFonts w:ascii="Times New Roman" w:hAnsi="Times New Roman"/>
                <w:sz w:val="24"/>
              </w:rPr>
            </w:pPr>
          </w:p>
          <w:p>
            <w:pPr>
              <w:spacing w:line="400" w:lineRule="exact"/>
              <w:ind w:firstLine="480" w:firstLineChars="200"/>
              <w:rPr>
                <w:rFonts w:ascii="Times New Roman" w:hAnsi="Times New Roman"/>
                <w:sz w:val="24"/>
              </w:rPr>
            </w:pPr>
          </w:p>
          <w:p>
            <w:pPr>
              <w:spacing w:line="400" w:lineRule="exact"/>
              <w:ind w:firstLine="480" w:firstLineChars="200"/>
              <w:rPr>
                <w:rFonts w:ascii="Times New Roman" w:hAnsi="Times New Roman"/>
                <w:sz w:val="24"/>
              </w:rPr>
            </w:pPr>
          </w:p>
          <w:p>
            <w:pPr>
              <w:spacing w:line="400" w:lineRule="exact"/>
              <w:ind w:firstLine="480" w:firstLineChars="200"/>
              <w:rPr>
                <w:rFonts w:ascii="Times New Roman" w:hAnsi="Times New Roman"/>
                <w:sz w:val="24"/>
              </w:rPr>
            </w:pPr>
          </w:p>
          <w:p>
            <w:pPr>
              <w:spacing w:line="400" w:lineRule="atLeast"/>
              <w:rPr>
                <w:rFonts w:ascii="Times New Roman" w:hAnsi="Times New Roman"/>
                <w:sz w:val="24"/>
              </w:rPr>
            </w:pPr>
          </w:p>
          <w:p>
            <w:pPr>
              <w:spacing w:line="400" w:lineRule="atLeast"/>
              <w:rPr>
                <w:rFonts w:ascii="Times New Roman" w:hAnsi="Times New Roman"/>
                <w:sz w:val="24"/>
              </w:rPr>
            </w:pPr>
          </w:p>
          <w:p>
            <w:pPr>
              <w:spacing w:line="400" w:lineRule="atLeast"/>
              <w:rPr>
                <w:rFonts w:ascii="Times New Roman" w:hAnsi="Times New Roman"/>
                <w:sz w:val="24"/>
              </w:rPr>
            </w:pPr>
          </w:p>
          <w:p>
            <w:pPr>
              <w:spacing w:line="400" w:lineRule="atLeast"/>
              <w:ind w:firstLine="4800" w:firstLineChars="2000"/>
              <w:rPr>
                <w:rFonts w:ascii="Times New Roman" w:hAnsi="Times New Roman"/>
                <w:sz w:val="24"/>
                <w:u w:val="single"/>
              </w:rPr>
            </w:pPr>
            <w:r>
              <w:rPr>
                <w:rFonts w:ascii="Times New Roman" w:hAnsi="Times New Roman"/>
                <w:sz w:val="24"/>
              </w:rPr>
              <w:t>评阅人：</w:t>
            </w:r>
            <w:r>
              <w:rPr>
                <w:rFonts w:ascii="Times New Roman" w:hAnsi="Times New Roman"/>
                <w:sz w:val="24"/>
                <w:u w:val="single"/>
              </w:rPr>
              <w:t xml:space="preserve">              </w:t>
            </w:r>
          </w:p>
          <w:p>
            <w:pPr>
              <w:spacing w:line="400" w:lineRule="atLeast"/>
              <w:ind w:firstLine="6000" w:firstLineChars="2500"/>
              <w:rPr>
                <w:rFonts w:ascii="Times New Roman" w:hAnsi="Times New Roman"/>
                <w:sz w:val="24"/>
              </w:rPr>
            </w:pPr>
            <w:r>
              <w:rPr>
                <w:rFonts w:ascii="Times New Roman" w:hAnsi="Times New Roman"/>
                <w:sz w:val="24"/>
              </w:rPr>
              <w:t>年  月  日</w:t>
            </w:r>
          </w:p>
        </w:tc>
      </w:tr>
    </w:tbl>
    <w:p>
      <w:pPr>
        <w:jc w:val="center"/>
        <w:rPr>
          <w:rFonts w:ascii="Times New Roman" w:hAnsi="Times New Roman"/>
        </w:rPr>
      </w:pPr>
      <w:r>
        <w:br w:type="page"/>
      </w:r>
      <w:r>
        <w:rPr>
          <w:rFonts w:ascii="Times New Roman" w:hAnsi="Times New Roman"/>
          <w:b/>
          <w:bCs/>
          <w:sz w:val="52"/>
          <w:szCs w:val="52"/>
        </w:rPr>
        <w:t>湘 潭 大 学</w:t>
      </w:r>
    </w:p>
    <w:p>
      <w:pPr>
        <w:jc w:val="center"/>
        <w:rPr>
          <w:rFonts w:ascii="Times New Roman" w:hAnsi="Times New Roman"/>
          <w:b/>
          <w:bCs/>
          <w:sz w:val="52"/>
          <w:szCs w:val="52"/>
        </w:rPr>
      </w:pPr>
      <w:r>
        <w:rPr>
          <w:rFonts w:ascii="Times New Roman" w:hAnsi="Times New Roman"/>
          <w:b/>
          <w:bCs/>
          <w:sz w:val="52"/>
          <w:szCs w:val="52"/>
        </w:rPr>
        <w:t>毕业设计鉴定意见</w:t>
      </w:r>
    </w:p>
    <w:p>
      <w:pPr>
        <w:jc w:val="center"/>
        <w:rPr>
          <w:rFonts w:ascii="Times New Roman" w:hAnsi="Times New Roman"/>
          <w:b/>
          <w:color w:val="FF0000"/>
        </w:rPr>
      </w:pPr>
      <w:r>
        <w:rPr>
          <w:rFonts w:ascii="Times New Roman" w:hAnsi="Times New Roman"/>
          <w:b/>
          <w:color w:val="FF0000"/>
          <w:sz w:val="18"/>
          <w:szCs w:val="18"/>
        </w:rPr>
        <w:t>（双面打印，一式三份，一份装订在说明书中，另两份交指导老师）</w:t>
      </w:r>
    </w:p>
    <w:p>
      <w:pPr>
        <w:spacing w:line="520" w:lineRule="atLeast"/>
        <w:rPr>
          <w:rFonts w:ascii="Times New Roman" w:hAnsi="Times New Roman"/>
          <w:sz w:val="24"/>
          <w:u w:val="single"/>
        </w:rPr>
      </w:pPr>
      <w:r>
        <w:rPr>
          <w:rFonts w:ascii="Times New Roman" w:hAnsi="Times New Roman"/>
          <w:sz w:val="24"/>
        </w:rPr>
        <w:t xml:space="preserve">学号：   </w:t>
      </w:r>
      <w:r>
        <w:rPr>
          <w:rFonts w:ascii="Times New Roman" w:hAnsi="Times New Roman"/>
          <w:sz w:val="24"/>
          <w:u w:val="single"/>
        </w:rPr>
        <w:t xml:space="preserve">         </w:t>
      </w:r>
      <w:r>
        <w:rPr>
          <w:rFonts w:ascii="Times New Roman" w:hAnsi="Times New Roman"/>
          <w:sz w:val="24"/>
        </w:rPr>
        <w:t>姓名：</w:t>
      </w:r>
      <w:r>
        <w:rPr>
          <w:rFonts w:ascii="Times New Roman" w:hAnsi="Times New Roman"/>
          <w:sz w:val="24"/>
          <w:u w:val="single"/>
        </w:rPr>
        <w:t xml:space="preserve">               </w:t>
      </w:r>
      <w:r>
        <w:rPr>
          <w:rFonts w:ascii="Times New Roman" w:hAnsi="Times New Roman"/>
          <w:sz w:val="24"/>
        </w:rPr>
        <w:t>专业：</w:t>
      </w:r>
      <w:r>
        <w:rPr>
          <w:rFonts w:ascii="Times New Roman" w:hAnsi="Times New Roman"/>
          <w:sz w:val="24"/>
          <w:u w:val="single"/>
        </w:rPr>
        <w:t xml:space="preserve">                                </w:t>
      </w:r>
    </w:p>
    <w:p>
      <w:pPr>
        <w:tabs>
          <w:tab w:val="left" w:pos="7560"/>
        </w:tabs>
        <w:spacing w:line="520" w:lineRule="atLeast"/>
        <w:rPr>
          <w:rFonts w:ascii="Times New Roman" w:hAnsi="Times New Roman"/>
          <w:sz w:val="24"/>
        </w:rPr>
      </w:pPr>
      <w:r>
        <w:rPr>
          <w:rFonts w:ascii="Times New Roman" w:hAnsi="Times New Roman"/>
          <w:sz w:val="24"/>
        </w:rPr>
        <w:t>毕业设计说明书</w:t>
      </w:r>
      <w:r>
        <w:rPr>
          <w:rFonts w:ascii="Times New Roman" w:hAnsi="Times New Roman"/>
          <w:sz w:val="24"/>
          <w:u w:val="single"/>
        </w:rPr>
        <w:t xml:space="preserve">       </w:t>
      </w:r>
      <w:r>
        <w:rPr>
          <w:rFonts w:ascii="Times New Roman" w:hAnsi="Times New Roman"/>
          <w:sz w:val="24"/>
        </w:rPr>
        <w:t xml:space="preserve">页                             图 表 </w:t>
      </w:r>
      <w:r>
        <w:rPr>
          <w:rFonts w:ascii="Times New Roman" w:hAnsi="Times New Roman"/>
          <w:sz w:val="24"/>
          <w:u w:val="single"/>
        </w:rPr>
        <w:t xml:space="preserve">        </w:t>
      </w:r>
      <w:r>
        <w:rPr>
          <w:rFonts w:ascii="Times New Roman" w:hAnsi="Times New Roman"/>
          <w:sz w:val="24"/>
        </w:rPr>
        <w:t xml:space="preserve"> 张</w:t>
      </w:r>
    </w:p>
    <w:p>
      <w:pPr>
        <w:spacing w:line="520" w:lineRule="atLeast"/>
        <w:rPr>
          <w:rFonts w:ascii="Times New Roman" w:hAnsi="Times New Roman"/>
          <w:sz w:val="24"/>
          <w:u w:val="single"/>
        </w:rPr>
      </w:pPr>
    </w:p>
    <w:tbl>
      <w:tblPr>
        <w:tblStyle w:val="19"/>
        <w:tblW w:w="850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0" w:hRule="atLeast"/>
        </w:trPr>
        <w:tc>
          <w:tcPr>
            <w:tcW w:w="8505" w:type="dxa"/>
          </w:tcPr>
          <w:p>
            <w:pPr>
              <w:spacing w:before="156" w:beforeLines="50" w:line="240" w:lineRule="atLeast"/>
              <w:rPr>
                <w:rFonts w:ascii="Times New Roman" w:hAnsi="Times New Roman"/>
                <w:sz w:val="24"/>
                <w:u w:val="single"/>
              </w:rPr>
            </w:pPr>
            <w:r>
              <w:rPr>
                <w:rFonts w:ascii="Times New Roman" w:hAnsi="Times New Roman"/>
                <w:sz w:val="24"/>
              </w:rPr>
              <w:t>设计题目：</w:t>
            </w:r>
            <w:r>
              <w:rPr>
                <w:rFonts w:ascii="Times New Roman" w:hAnsi="Times New Roman"/>
                <w:sz w:val="24"/>
                <w:u w:val="single"/>
              </w:rPr>
              <w:t xml:space="preserve">                                                            </w:t>
            </w:r>
          </w:p>
          <w:p>
            <w:pPr>
              <w:spacing w:before="156" w:beforeLines="50" w:line="240" w:lineRule="atLeast"/>
              <w:ind w:firstLine="480" w:firstLineChars="200"/>
              <w:rPr>
                <w:rFonts w:ascii="Times New Roman" w:hAnsi="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8" w:hRule="atLeast"/>
        </w:trPr>
        <w:tc>
          <w:tcPr>
            <w:tcW w:w="8505" w:type="dxa"/>
          </w:tcPr>
          <w:p>
            <w:pPr>
              <w:spacing w:after="156" w:afterLines="50" w:line="440" w:lineRule="atLeast"/>
              <w:rPr>
                <w:rFonts w:ascii="Times New Roman" w:hAnsi="Times New Roman"/>
                <w:sz w:val="24"/>
                <w:u w:val="single"/>
              </w:rPr>
            </w:pPr>
            <w:r>
              <w:rPr>
                <w:rFonts w:ascii="Times New Roman" w:hAnsi="Times New Roman"/>
                <w:sz w:val="24"/>
              </w:rPr>
              <w:t xml:space="preserve">内容提要：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trPr>
        <w:tc>
          <w:tcPr>
            <w:tcW w:w="8505" w:type="dxa"/>
          </w:tcPr>
          <w:p>
            <w:pPr>
              <w:spacing w:line="420" w:lineRule="atLeast"/>
              <w:ind w:firstLine="480" w:firstLineChars="200"/>
              <w:rPr>
                <w:rFonts w:ascii="Times New Roman" w:hAnsi="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trPr>
        <w:tc>
          <w:tcPr>
            <w:tcW w:w="8505" w:type="dxa"/>
          </w:tcPr>
          <w:p>
            <w:pPr>
              <w:spacing w:line="420" w:lineRule="atLeast"/>
              <w:rPr>
                <w:rFonts w:ascii="Times New Roman" w:hAnsi="Times New Roman"/>
                <w:sz w:val="24"/>
              </w:rPr>
            </w:pPr>
            <w:r>
              <w:rPr>
                <w:rFonts w:ascii="Times New Roman" w:hAnsi="Times New Roman"/>
                <w:sz w:val="24"/>
              </w:rPr>
              <w:t>宋 小四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4" w:hRule="atLeast"/>
        </w:trPr>
        <w:tc>
          <w:tcPr>
            <w:tcW w:w="8505" w:type="dxa"/>
          </w:tcPr>
          <w:p>
            <w:pPr>
              <w:spacing w:line="420" w:lineRule="atLeast"/>
              <w:rPr>
                <w:rFonts w:ascii="Times New Roman" w:hAnsi="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trPr>
        <w:tc>
          <w:tcPr>
            <w:tcW w:w="8505" w:type="dxa"/>
          </w:tcPr>
          <w:p>
            <w:pPr>
              <w:spacing w:line="420" w:lineRule="atLeast"/>
              <w:rPr>
                <w:rFonts w:ascii="Times New Roman" w:hAnsi="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trPr>
        <w:tc>
          <w:tcPr>
            <w:tcW w:w="8505" w:type="dxa"/>
          </w:tcPr>
          <w:p>
            <w:pPr>
              <w:spacing w:line="420" w:lineRule="atLeast"/>
              <w:rPr>
                <w:rFonts w:ascii="Times New Roman" w:hAnsi="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trPr>
        <w:tc>
          <w:tcPr>
            <w:tcW w:w="8505" w:type="dxa"/>
          </w:tcPr>
          <w:p>
            <w:pPr>
              <w:spacing w:line="420" w:lineRule="atLeast"/>
              <w:rPr>
                <w:rFonts w:ascii="Times New Roman" w:hAnsi="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trPr>
        <w:tc>
          <w:tcPr>
            <w:tcW w:w="8505" w:type="dxa"/>
          </w:tcPr>
          <w:p>
            <w:pPr>
              <w:spacing w:line="420" w:lineRule="atLeast"/>
              <w:rPr>
                <w:rFonts w:ascii="Times New Roman" w:hAnsi="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trPr>
        <w:tc>
          <w:tcPr>
            <w:tcW w:w="8505" w:type="dxa"/>
          </w:tcPr>
          <w:p>
            <w:pPr>
              <w:spacing w:line="420" w:lineRule="atLeast"/>
              <w:rPr>
                <w:rFonts w:ascii="Times New Roman" w:hAnsi="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trPr>
        <w:tc>
          <w:tcPr>
            <w:tcW w:w="8505" w:type="dxa"/>
          </w:tcPr>
          <w:p>
            <w:pPr>
              <w:spacing w:line="420" w:lineRule="atLeast"/>
              <w:rPr>
                <w:rFonts w:ascii="Times New Roman" w:hAnsi="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trPr>
        <w:tc>
          <w:tcPr>
            <w:tcW w:w="8505" w:type="dxa"/>
          </w:tcPr>
          <w:p>
            <w:pPr>
              <w:spacing w:line="420" w:lineRule="atLeast"/>
              <w:rPr>
                <w:rFonts w:ascii="Times New Roman" w:hAnsi="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trPr>
        <w:tc>
          <w:tcPr>
            <w:tcW w:w="8505" w:type="dxa"/>
          </w:tcPr>
          <w:p>
            <w:pPr>
              <w:spacing w:line="420" w:lineRule="atLeast"/>
              <w:rPr>
                <w:rFonts w:ascii="Times New Roman" w:hAnsi="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trPr>
        <w:tc>
          <w:tcPr>
            <w:tcW w:w="8505" w:type="dxa"/>
          </w:tcPr>
          <w:p>
            <w:pPr>
              <w:spacing w:line="420" w:lineRule="atLeast"/>
              <w:rPr>
                <w:rFonts w:ascii="Times New Roman" w:hAnsi="Times New Roman"/>
                <w:sz w:val="24"/>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trPr>
        <w:tc>
          <w:tcPr>
            <w:tcW w:w="8505" w:type="dxa"/>
          </w:tcPr>
          <w:p>
            <w:pPr>
              <w:spacing w:line="420" w:lineRule="atLeast"/>
              <w:rPr>
                <w:rFonts w:ascii="Times New Roman" w:hAnsi="Times New Roman"/>
                <w:sz w:val="24"/>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trPr>
        <w:tc>
          <w:tcPr>
            <w:tcW w:w="8505" w:type="dxa"/>
          </w:tcPr>
          <w:p>
            <w:pPr>
              <w:spacing w:line="420" w:lineRule="atLeast"/>
              <w:rPr>
                <w:rFonts w:ascii="Times New Roman" w:hAnsi="Times New Roman"/>
                <w:sz w:val="24"/>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trPr>
        <w:tc>
          <w:tcPr>
            <w:tcW w:w="8505" w:type="dxa"/>
          </w:tcPr>
          <w:p>
            <w:pPr>
              <w:spacing w:line="420" w:lineRule="atLeast"/>
              <w:rPr>
                <w:rFonts w:ascii="Times New Roman" w:hAnsi="Times New Roman"/>
                <w:sz w:val="24"/>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trPr>
        <w:tc>
          <w:tcPr>
            <w:tcW w:w="8505" w:type="dxa"/>
          </w:tcPr>
          <w:p>
            <w:pPr>
              <w:spacing w:line="420" w:lineRule="atLeast"/>
              <w:rPr>
                <w:rFonts w:ascii="Times New Roman" w:hAnsi="Times New Roman"/>
                <w:sz w:val="24"/>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trPr>
        <w:tc>
          <w:tcPr>
            <w:tcW w:w="8505" w:type="dxa"/>
          </w:tcPr>
          <w:p>
            <w:pPr>
              <w:spacing w:line="420" w:lineRule="atLeast"/>
              <w:rPr>
                <w:rFonts w:ascii="Times New Roman" w:hAnsi="Times New Roman"/>
                <w:sz w:val="24"/>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trPr>
        <w:tc>
          <w:tcPr>
            <w:tcW w:w="8505" w:type="dxa"/>
          </w:tcPr>
          <w:p>
            <w:pPr>
              <w:spacing w:line="420" w:lineRule="atLeast"/>
              <w:rPr>
                <w:rFonts w:ascii="Times New Roman" w:hAnsi="Times New Roman"/>
                <w:sz w:val="24"/>
                <w:u w:val="single"/>
              </w:rPr>
            </w:pPr>
          </w:p>
        </w:tc>
      </w:tr>
    </w:tbl>
    <w:p>
      <w:pPr>
        <w:rPr>
          <w:rFonts w:ascii="Times New Roman" w:hAnsi="Times New Roman"/>
        </w:rPr>
      </w:pPr>
    </w:p>
    <w:tbl>
      <w:tblPr>
        <w:tblStyle w:val="19"/>
        <w:tblW w:w="850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8" w:hRule="atLeast"/>
        </w:trPr>
        <w:tc>
          <w:tcPr>
            <w:tcW w:w="8505" w:type="dxa"/>
          </w:tcPr>
          <w:p>
            <w:pPr>
              <w:jc w:val="center"/>
              <w:rPr>
                <w:rFonts w:ascii="Times New Roman" w:hAnsi="Times New Roman"/>
                <w:sz w:val="28"/>
                <w:szCs w:val="28"/>
              </w:rPr>
            </w:pPr>
            <w:r>
              <w:rPr>
                <w:rFonts w:ascii="Times New Roman" w:hAnsi="Times New Roman"/>
                <w:sz w:val="28"/>
                <w:szCs w:val="28"/>
              </w:rPr>
              <w:t>指导教师评语</w:t>
            </w:r>
          </w:p>
          <w:p>
            <w:pPr>
              <w:rPr>
                <w:rFonts w:ascii="Times New Roman" w:hAnsi="Times New Roman"/>
                <w:sz w:val="24"/>
              </w:rPr>
            </w:pPr>
          </w:p>
          <w:p>
            <w:pPr>
              <w:rPr>
                <w:rFonts w:ascii="Times New Roman" w:hAnsi="Times New Roman"/>
                <w:sz w:val="24"/>
              </w:rPr>
            </w:pPr>
          </w:p>
          <w:p>
            <w:pPr>
              <w:rPr>
                <w:rFonts w:ascii="Times New Roman" w:hAnsi="Times New Roman"/>
                <w:sz w:val="24"/>
              </w:rPr>
            </w:pPr>
          </w:p>
          <w:p>
            <w:pPr>
              <w:rPr>
                <w:rFonts w:ascii="Times New Roman" w:hAnsi="Times New Roman"/>
                <w:sz w:val="24"/>
              </w:rPr>
            </w:pPr>
          </w:p>
          <w:p>
            <w:pPr>
              <w:rPr>
                <w:rFonts w:ascii="Times New Roman" w:hAnsi="Times New Roman"/>
                <w:sz w:val="24"/>
              </w:rPr>
            </w:pPr>
          </w:p>
          <w:p>
            <w:pPr>
              <w:rPr>
                <w:rFonts w:ascii="Times New Roman" w:hAnsi="Times New Roman"/>
                <w:sz w:val="24"/>
              </w:rPr>
            </w:pPr>
          </w:p>
          <w:p>
            <w:pPr>
              <w:rPr>
                <w:rFonts w:ascii="Times New Roman" w:hAnsi="Times New Roman"/>
                <w:sz w:val="24"/>
              </w:rPr>
            </w:pPr>
          </w:p>
          <w:p>
            <w:pPr>
              <w:rPr>
                <w:rFonts w:ascii="Times New Roman" w:hAnsi="Times New Roman"/>
                <w:sz w:val="24"/>
              </w:rPr>
            </w:pPr>
          </w:p>
          <w:p>
            <w:pPr>
              <w:rPr>
                <w:rFonts w:ascii="Times New Roman" w:hAnsi="Times New Roman"/>
                <w:sz w:val="24"/>
              </w:rPr>
            </w:pPr>
          </w:p>
          <w:p>
            <w:pPr>
              <w:rPr>
                <w:rFonts w:ascii="Times New Roman" w:hAnsi="Times New Roman"/>
                <w:sz w:val="24"/>
              </w:rPr>
            </w:pPr>
          </w:p>
          <w:p>
            <w:pPr>
              <w:rPr>
                <w:rFonts w:ascii="Times New Roman" w:hAnsi="Times New Roman"/>
              </w:rPr>
            </w:pPr>
          </w:p>
          <w:p>
            <w:pPr>
              <w:rPr>
                <w:rFonts w:ascii="Times New Roman" w:hAnsi="Times New Roman"/>
              </w:rPr>
            </w:pPr>
          </w:p>
          <w:p>
            <w:pPr>
              <w:tabs>
                <w:tab w:val="left" w:pos="5037"/>
              </w:tabs>
              <w:spacing w:line="400" w:lineRule="atLeast"/>
              <w:ind w:firstLine="4440" w:firstLineChars="1850"/>
              <w:rPr>
                <w:rFonts w:ascii="Times New Roman" w:hAnsi="Times New Roman"/>
                <w:sz w:val="24"/>
                <w:u w:val="single"/>
              </w:rPr>
            </w:pPr>
            <w:r>
              <w:rPr>
                <w:rFonts w:ascii="Times New Roman" w:hAnsi="Times New Roman"/>
                <w:sz w:val="24"/>
              </w:rPr>
              <w:t>指导教师：</w:t>
            </w:r>
            <w:r>
              <w:rPr>
                <w:rFonts w:ascii="Times New Roman" w:hAnsi="Times New Roman"/>
                <w:sz w:val="24"/>
                <w:u w:val="single"/>
              </w:rPr>
              <w:t xml:space="preserve">                  </w:t>
            </w:r>
          </w:p>
          <w:p>
            <w:pPr>
              <w:spacing w:line="400" w:lineRule="atLeast"/>
              <w:ind w:firstLine="6480" w:firstLineChars="2700"/>
              <w:rPr>
                <w:rFonts w:ascii="Times New Roman" w:hAnsi="Times New Roman"/>
                <w:color w:val="FF0000"/>
                <w:sz w:val="24"/>
              </w:rPr>
            </w:pPr>
            <w:r>
              <w:rPr>
                <w:rFonts w:ascii="Times New Roman" w:hAnsi="Times New Roman"/>
                <w:sz w:val="24"/>
              </w:rPr>
              <w:t xml:space="preserve">年 </w:t>
            </w:r>
            <w:r>
              <w:rPr>
                <w:rFonts w:ascii="Times New Roman" w:hAnsi="Times New Roman"/>
                <w:color w:val="FF0000"/>
                <w:sz w:val="24"/>
              </w:rPr>
              <w:t xml:space="preserve"> </w:t>
            </w:r>
            <w:r>
              <w:rPr>
                <w:rFonts w:ascii="Times New Roman" w:hAnsi="Times New Roman"/>
                <w:sz w:val="24"/>
              </w:rPr>
              <w:t xml:space="preserve">月 </w:t>
            </w:r>
            <w:r>
              <w:rPr>
                <w:rFonts w:ascii="Times New Roman" w:hAnsi="Times New Roman"/>
                <w:color w:val="FF0000"/>
                <w:sz w:val="24"/>
              </w:rPr>
              <w:t xml:space="preserve"> </w:t>
            </w:r>
            <w:r>
              <w:rPr>
                <w:rFonts w:ascii="Times New Roman" w:hAnsi="Times New Roman"/>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17" w:hRule="atLeast"/>
        </w:trPr>
        <w:tc>
          <w:tcPr>
            <w:tcW w:w="8505" w:type="dxa"/>
          </w:tcPr>
          <w:p>
            <w:pPr>
              <w:jc w:val="center"/>
              <w:rPr>
                <w:rFonts w:ascii="Times New Roman" w:hAnsi="Times New Roman"/>
                <w:sz w:val="28"/>
                <w:szCs w:val="28"/>
              </w:rPr>
            </w:pPr>
            <w:r>
              <w:rPr>
                <w:rFonts w:ascii="Times New Roman" w:hAnsi="Times New Roman"/>
                <w:sz w:val="28"/>
                <w:szCs w:val="28"/>
              </w:rPr>
              <w:t>答辩简要情况及评语</w:t>
            </w:r>
          </w:p>
          <w:p>
            <w:pPr>
              <w:tabs>
                <w:tab w:val="left" w:pos="4617"/>
                <w:tab w:val="left" w:pos="5502"/>
                <w:tab w:val="left" w:pos="5817"/>
              </w:tabs>
              <w:rPr>
                <w:rFonts w:ascii="Times New Roman" w:hAnsi="Times New Roman"/>
                <w:sz w:val="24"/>
              </w:rPr>
            </w:pPr>
          </w:p>
          <w:p>
            <w:pPr>
              <w:tabs>
                <w:tab w:val="left" w:pos="4617"/>
                <w:tab w:val="left" w:pos="5502"/>
                <w:tab w:val="left" w:pos="5817"/>
              </w:tabs>
              <w:rPr>
                <w:rFonts w:ascii="Times New Roman" w:hAnsi="Times New Roman"/>
                <w:sz w:val="24"/>
              </w:rPr>
            </w:pPr>
          </w:p>
          <w:p>
            <w:pPr>
              <w:tabs>
                <w:tab w:val="left" w:pos="4617"/>
                <w:tab w:val="left" w:pos="5502"/>
                <w:tab w:val="left" w:pos="5817"/>
              </w:tabs>
              <w:rPr>
                <w:rFonts w:ascii="Times New Roman" w:hAnsi="Times New Roman"/>
                <w:sz w:val="24"/>
              </w:rPr>
            </w:pPr>
          </w:p>
          <w:p>
            <w:pPr>
              <w:tabs>
                <w:tab w:val="left" w:pos="4617"/>
                <w:tab w:val="left" w:pos="5502"/>
                <w:tab w:val="left" w:pos="5817"/>
              </w:tabs>
              <w:rPr>
                <w:rFonts w:ascii="Times New Roman" w:hAnsi="Times New Roman"/>
                <w:sz w:val="24"/>
              </w:rPr>
            </w:pPr>
          </w:p>
          <w:p>
            <w:pPr>
              <w:tabs>
                <w:tab w:val="left" w:pos="4617"/>
                <w:tab w:val="left" w:pos="5502"/>
                <w:tab w:val="left" w:pos="5817"/>
              </w:tabs>
              <w:rPr>
                <w:rFonts w:ascii="Times New Roman" w:hAnsi="Times New Roman"/>
                <w:sz w:val="24"/>
              </w:rPr>
            </w:pPr>
          </w:p>
          <w:p>
            <w:pPr>
              <w:rPr>
                <w:rFonts w:ascii="Times New Roman" w:hAnsi="Times New Roman"/>
                <w:sz w:val="24"/>
              </w:rPr>
            </w:pPr>
          </w:p>
          <w:p>
            <w:pPr>
              <w:rPr>
                <w:rFonts w:ascii="Times New Roman" w:hAnsi="Times New Roman"/>
              </w:rPr>
            </w:pPr>
          </w:p>
          <w:p>
            <w:pPr>
              <w:tabs>
                <w:tab w:val="left" w:pos="9027"/>
              </w:tabs>
              <w:spacing w:line="400" w:lineRule="atLeast"/>
              <w:ind w:firstLine="3840" w:firstLineChars="1600"/>
              <w:rPr>
                <w:rFonts w:ascii="Times New Roman" w:hAnsi="Times New Roman"/>
                <w:sz w:val="24"/>
              </w:rPr>
            </w:pPr>
            <w:r>
              <w:rPr>
                <w:rFonts w:ascii="Times New Roman" w:hAnsi="Times New Roman"/>
                <w:sz w:val="24"/>
              </w:rPr>
              <w:t>答辩小组组长：</w:t>
            </w:r>
            <w:r>
              <w:rPr>
                <w:rFonts w:ascii="Times New Roman" w:hAnsi="Times New Roman"/>
                <w:sz w:val="24"/>
                <w:u w:val="single"/>
              </w:rPr>
              <w:t xml:space="preserve">                   </w:t>
            </w:r>
            <w:r>
              <w:rPr>
                <w:rFonts w:ascii="Times New Roman" w:hAnsi="Times New Roman"/>
                <w:sz w:val="24"/>
              </w:rPr>
              <w:t xml:space="preserve">           </w:t>
            </w:r>
          </w:p>
          <w:p>
            <w:pPr>
              <w:spacing w:line="400" w:lineRule="atLeast"/>
              <w:ind w:firstLine="6360" w:firstLineChars="2650"/>
              <w:rPr>
                <w:rFonts w:ascii="Times New Roman" w:hAnsi="Times New Roman"/>
                <w:sz w:val="24"/>
              </w:rPr>
            </w:pPr>
            <w:r>
              <w:rPr>
                <w:rFonts w:ascii="Times New Roman" w:hAnsi="Times New Roman"/>
                <w:sz w:val="24"/>
              </w:rPr>
              <w:t>年</w:t>
            </w:r>
            <w:r>
              <w:rPr>
                <w:rFonts w:ascii="Times New Roman" w:hAnsi="Times New Roman"/>
                <w:color w:val="FF0000"/>
                <w:sz w:val="24"/>
              </w:rPr>
              <w:t xml:space="preserve">  </w:t>
            </w:r>
            <w:r>
              <w:rPr>
                <w:rFonts w:ascii="Times New Roman" w:hAnsi="Times New Roman"/>
                <w:sz w:val="24"/>
              </w:rPr>
              <w:t>月</w:t>
            </w:r>
            <w:r>
              <w:rPr>
                <w:rFonts w:ascii="Times New Roman" w:hAnsi="Times New Roman"/>
                <w:color w:val="FF0000"/>
                <w:sz w:val="24"/>
              </w:rPr>
              <w:t xml:space="preserve"> </w:t>
            </w:r>
            <w:r>
              <w:rPr>
                <w:rFonts w:ascii="Times New Roman" w:hAnsi="Times New Roman"/>
                <w:sz w:val="24"/>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8" w:hRule="atLeast"/>
        </w:trPr>
        <w:tc>
          <w:tcPr>
            <w:tcW w:w="8505" w:type="dxa"/>
          </w:tcPr>
          <w:p>
            <w:pPr>
              <w:spacing w:after="156" w:afterLines="50"/>
              <w:jc w:val="center"/>
              <w:rPr>
                <w:rFonts w:ascii="Times New Roman" w:hAnsi="Times New Roman"/>
                <w:sz w:val="28"/>
                <w:szCs w:val="28"/>
              </w:rPr>
            </w:pPr>
            <w:r>
              <w:rPr>
                <w:rFonts w:ascii="Times New Roman" w:hAnsi="Times New Roman"/>
                <w:sz w:val="28"/>
                <w:szCs w:val="28"/>
              </w:rPr>
              <w:t>答辩委员会意见</w:t>
            </w:r>
          </w:p>
          <w:p>
            <w:pPr>
              <w:tabs>
                <w:tab w:val="left" w:pos="8922"/>
                <w:tab w:val="left" w:pos="9102"/>
              </w:tabs>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tabs>
                <w:tab w:val="left" w:pos="4422"/>
              </w:tabs>
              <w:ind w:firstLine="3480" w:firstLineChars="1450"/>
              <w:rPr>
                <w:rFonts w:ascii="Times New Roman" w:hAnsi="Times New Roman"/>
                <w:sz w:val="24"/>
              </w:rPr>
            </w:pPr>
            <w:r>
              <w:rPr>
                <w:rFonts w:ascii="Times New Roman" w:hAnsi="Times New Roman"/>
                <w:sz w:val="24"/>
              </w:rPr>
              <w:t>答辩委员会主任：</w:t>
            </w:r>
            <w:r>
              <w:rPr>
                <w:rFonts w:ascii="Times New Roman" w:hAnsi="Times New Roman"/>
                <w:sz w:val="24"/>
                <w:u w:val="single"/>
              </w:rPr>
              <w:t xml:space="preserve">                    </w:t>
            </w:r>
            <w:r>
              <w:rPr>
                <w:rFonts w:ascii="Times New Roman" w:hAnsi="Times New Roman"/>
                <w:sz w:val="24"/>
              </w:rPr>
              <w:t xml:space="preserve"> </w:t>
            </w:r>
          </w:p>
          <w:p>
            <w:pPr>
              <w:rPr>
                <w:rFonts w:ascii="Times New Roman" w:hAnsi="Times New Roman"/>
                <w:sz w:val="24"/>
              </w:rPr>
            </w:pPr>
          </w:p>
          <w:p>
            <w:pPr>
              <w:tabs>
                <w:tab w:val="left" w:pos="6012"/>
              </w:tabs>
              <w:ind w:firstLine="6360" w:firstLineChars="2650"/>
              <w:rPr>
                <w:rFonts w:ascii="Times New Roman" w:hAnsi="Times New Roman"/>
                <w:sz w:val="24"/>
              </w:rPr>
            </w:pPr>
            <w:r>
              <w:rPr>
                <w:rFonts w:ascii="Times New Roman" w:hAnsi="Times New Roman"/>
                <w:sz w:val="24"/>
              </w:rPr>
              <w:t xml:space="preserve">年 </w:t>
            </w:r>
            <w:r>
              <w:rPr>
                <w:rFonts w:ascii="Times New Roman" w:hAnsi="Times New Roman"/>
                <w:color w:val="FF0000"/>
                <w:sz w:val="24"/>
              </w:rPr>
              <w:t xml:space="preserve"> </w:t>
            </w:r>
            <w:r>
              <w:rPr>
                <w:rFonts w:ascii="Times New Roman" w:hAnsi="Times New Roman"/>
                <w:sz w:val="24"/>
              </w:rPr>
              <w:t xml:space="preserve">月 </w:t>
            </w:r>
            <w:r>
              <w:rPr>
                <w:rFonts w:ascii="Times New Roman" w:hAnsi="Times New Roman"/>
                <w:color w:val="FF0000"/>
                <w:sz w:val="24"/>
              </w:rPr>
              <w:t xml:space="preserve"> </w:t>
            </w:r>
            <w:r>
              <w:rPr>
                <w:rFonts w:ascii="Times New Roman" w:hAnsi="Times New Roman"/>
                <w:sz w:val="24"/>
              </w:rPr>
              <w:t>日</w:t>
            </w:r>
          </w:p>
        </w:tc>
      </w:tr>
    </w:tbl>
    <w:p>
      <w:pPr>
        <w:rPr>
          <w:rFonts w:ascii="Times New Roman" w:hAnsi="Times New Roman"/>
        </w:rPr>
      </w:pPr>
    </w:p>
    <w:p>
      <w:pPr>
        <w:pStyle w:val="21"/>
        <w:spacing w:line="360" w:lineRule="exact"/>
        <w:rPr>
          <w:rFonts w:eastAsia="黑体"/>
          <w:color w:val="auto"/>
        </w:rPr>
      </w:pPr>
    </w:p>
    <w:p>
      <w:pPr>
        <w:pStyle w:val="6"/>
        <w:ind w:right="-632" w:rightChars="-301"/>
        <w:outlineLvl w:val="0"/>
        <w:rPr>
          <w:rFonts w:ascii="Times New Roman" w:hAnsi="Times New Roman"/>
          <w:b/>
          <w:sz w:val="30"/>
          <w:szCs w:val="30"/>
        </w:rPr>
      </w:pPr>
      <w:r>
        <w:rPr>
          <w:rFonts w:ascii="Times New Roman" w:hAnsi="Times New Roman"/>
          <w:b/>
          <w:sz w:val="30"/>
          <w:szCs w:val="30"/>
        </w:rPr>
        <w:t>附录4</w:t>
      </w:r>
    </w:p>
    <w:p>
      <w:pPr>
        <w:pStyle w:val="21"/>
        <w:spacing w:before="480" w:after="360" w:line="360" w:lineRule="exact"/>
        <w:jc w:val="center"/>
        <w:rPr>
          <w:rFonts w:eastAsia="黑体"/>
          <w:color w:val="auto"/>
          <w:sz w:val="44"/>
          <w:szCs w:val="44"/>
        </w:rPr>
      </w:pPr>
      <w:r>
        <w:rPr>
          <w:rFonts w:eastAsia="黑体"/>
          <w:color w:val="auto"/>
          <w:sz w:val="32"/>
          <w:szCs w:val="32"/>
        </w:rPr>
        <w:t>目  录</w:t>
      </w:r>
      <w:r>
        <w:rPr>
          <w:rFonts w:eastAsia="黑体"/>
          <w:color w:val="auto"/>
          <w:sz w:val="44"/>
          <w:szCs w:val="44"/>
        </w:rPr>
        <w:t xml:space="preserve"> </w:t>
      </w:r>
      <w:r>
        <w:rPr>
          <w:rFonts w:eastAsia="黑体"/>
          <w:color w:val="FF0000"/>
          <w:sz w:val="44"/>
          <w:szCs w:val="44"/>
        </w:rPr>
        <w:t xml:space="preserve"> </w:t>
      </w:r>
      <w:r>
        <w:rPr>
          <w:rFonts w:eastAsia="黑体"/>
          <w:color w:val="FF0000"/>
          <w:sz w:val="32"/>
          <w:szCs w:val="32"/>
        </w:rPr>
        <w:t>黑 三号，应自动生成</w:t>
      </w:r>
    </w:p>
    <w:p>
      <w:pPr>
        <w:pStyle w:val="21"/>
        <w:spacing w:line="360" w:lineRule="exact"/>
        <w:jc w:val="both"/>
        <w:rPr>
          <w:rFonts w:eastAsia="黑体"/>
          <w:color w:val="auto"/>
          <w:highlight w:val="yellow"/>
          <w:rPrChange w:id="0" w:author="87973" w:date="2018-05-14T21:48:00Z">
            <w:rPr>
              <w:rFonts w:eastAsia="黑体"/>
              <w:color w:val="auto"/>
            </w:rPr>
          </w:rPrChange>
        </w:rPr>
      </w:pPr>
      <w:r>
        <w:rPr>
          <w:rFonts w:hint="eastAsia" w:ascii="Times New Roman" w:hAnsi="Times New Roman" w:eastAsiaTheme="minorEastAsia"/>
          <w:color w:val="auto"/>
          <w:kern w:val="0"/>
          <w:sz w:val="24"/>
          <w:szCs w:val="24"/>
          <w:highlight w:val="yellow"/>
          <w:rPrChange w:id="1" w:author="87973" w:date="2018-05-14T21:48:00Z">
            <w:rPr>
              <w:rFonts w:hint="eastAsia" w:ascii="Calibri" w:hAnsi="Calibri" w:eastAsiaTheme="minorEastAsia"/>
              <w:color w:val="auto"/>
              <w:kern w:val="2"/>
              <w:sz w:val="21"/>
              <w:szCs w:val="22"/>
            </w:rPr>
          </w:rPrChange>
        </w:rPr>
        <w:t>摘要</w:t>
      </w:r>
      <w:r>
        <w:rPr>
          <w:rFonts w:ascii="Times New Roman" w:hAnsi="Times New Roman" w:eastAsiaTheme="minorEastAsia"/>
          <w:color w:val="auto"/>
          <w:kern w:val="0"/>
          <w:sz w:val="24"/>
          <w:szCs w:val="24"/>
          <w:highlight w:val="yellow"/>
          <w:rPrChange w:id="2" w:author="87973" w:date="2018-05-14T21:48:00Z">
            <w:rPr>
              <w:rFonts w:ascii="Calibri" w:hAnsi="Calibri" w:eastAsiaTheme="minorEastAsia"/>
              <w:color w:val="auto"/>
              <w:kern w:val="2"/>
              <w:sz w:val="21"/>
              <w:szCs w:val="22"/>
            </w:rPr>
          </w:rPrChange>
        </w:rPr>
        <w:t>.</w:t>
      </w:r>
      <w:r>
        <w:rPr>
          <w:rFonts w:ascii="Times New Roman" w:hAnsi="Times New Roman" w:eastAsiaTheme="minorEastAsia"/>
          <w:color w:val="auto"/>
          <w:kern w:val="0"/>
          <w:sz w:val="24"/>
          <w:szCs w:val="24"/>
          <w:highlight w:val="yellow"/>
          <w:rPrChange w:id="3" w:author="87973" w:date="2018-05-14T21:48:00Z">
            <w:rPr>
              <w:rFonts w:ascii="Calibri" w:hAnsi="Calibri" w:eastAsiaTheme="minorEastAsia"/>
              <w:color w:val="auto"/>
              <w:kern w:val="2"/>
              <w:sz w:val="21"/>
              <w:szCs w:val="22"/>
            </w:rPr>
          </w:rPrChange>
        </w:rPr>
        <w:t>..........</w:t>
      </w:r>
      <w:r>
        <w:rPr>
          <w:rFonts w:ascii="Times New Roman" w:hAnsi="Times New Roman"/>
          <w:color w:val="auto"/>
          <w:kern w:val="0"/>
          <w:sz w:val="24"/>
          <w:szCs w:val="24"/>
          <w:highlight w:val="yellow"/>
          <w:rPrChange w:id="4" w:author="87973" w:date="2018-05-14T21:48:00Z">
            <w:rPr>
              <w:rFonts w:ascii="Calibri" w:hAnsi="Calibri"/>
              <w:color w:val="auto"/>
              <w:kern w:val="2"/>
              <w:sz w:val="21"/>
              <w:szCs w:val="22"/>
            </w:rPr>
          </w:rPrChange>
        </w:rPr>
        <w:t xml:space="preserve"> </w:t>
      </w:r>
      <w:r>
        <w:rPr>
          <w:rFonts w:hint="eastAsia" w:ascii="Times New Roman" w:hAnsi="Times New Roman"/>
          <w:color w:val="auto"/>
          <w:kern w:val="0"/>
          <w:sz w:val="24"/>
          <w:szCs w:val="24"/>
          <w:highlight w:val="yellow"/>
          <w:rPrChange w:id="5" w:author="87973" w:date="2018-05-14T21:48:00Z">
            <w:rPr>
              <w:rFonts w:hint="eastAsia" w:ascii="Calibri" w:hAnsi="Calibri"/>
              <w:color w:val="auto"/>
              <w:kern w:val="2"/>
              <w:sz w:val="21"/>
              <w:szCs w:val="22"/>
            </w:rPr>
          </w:rPrChange>
        </w:rPr>
        <w:t>宋</w:t>
      </w:r>
      <w:r>
        <w:rPr>
          <w:rFonts w:ascii="Times New Roman" w:hAnsi="Times New Roman"/>
          <w:color w:val="auto"/>
          <w:kern w:val="0"/>
          <w:sz w:val="24"/>
          <w:szCs w:val="24"/>
          <w:highlight w:val="yellow"/>
          <w:rPrChange w:id="6" w:author="87973" w:date="2018-05-14T21:48:00Z">
            <w:rPr>
              <w:rFonts w:ascii="Calibri" w:hAnsi="Calibri"/>
              <w:color w:val="auto"/>
              <w:kern w:val="2"/>
              <w:sz w:val="21"/>
              <w:szCs w:val="22"/>
            </w:rPr>
          </w:rPrChange>
        </w:rPr>
        <w:t xml:space="preserve"> </w:t>
      </w:r>
      <w:ins w:id="7" w:author="87973" w:date="2018-05-14T21:47:00Z">
        <w:r>
          <w:rPr>
            <w:rFonts w:hint="eastAsia" w:ascii="Times New Roman" w:hAnsi="Times New Roman"/>
            <w:color w:val="auto"/>
            <w:kern w:val="0"/>
            <w:sz w:val="24"/>
            <w:szCs w:val="24"/>
            <w:highlight w:val="yellow"/>
            <w:rPrChange w:id="8" w:author="87973" w:date="2018-05-14T21:48:00Z">
              <w:rPr>
                <w:rFonts w:hint="eastAsia" w:ascii="Calibri" w:hAnsi="Calibri"/>
                <w:color w:val="auto"/>
                <w:kern w:val="2"/>
                <w:sz w:val="21"/>
                <w:szCs w:val="22"/>
              </w:rPr>
            </w:rPrChange>
          </w:rPr>
          <w:t>小</w:t>
        </w:r>
      </w:ins>
      <w:r>
        <w:rPr>
          <w:rFonts w:hint="eastAsia" w:ascii="Times New Roman" w:hAnsi="Times New Roman"/>
          <w:color w:val="auto"/>
          <w:kern w:val="0"/>
          <w:sz w:val="24"/>
          <w:szCs w:val="24"/>
          <w:highlight w:val="yellow"/>
          <w:rPrChange w:id="9" w:author="87973" w:date="2018-05-14T21:48:00Z">
            <w:rPr>
              <w:rFonts w:hint="eastAsia" w:ascii="Calibri" w:hAnsi="Calibri"/>
              <w:color w:val="auto"/>
              <w:kern w:val="2"/>
              <w:sz w:val="21"/>
              <w:szCs w:val="22"/>
            </w:rPr>
          </w:rPrChange>
        </w:rPr>
        <w:t>四号</w:t>
      </w:r>
      <w:r>
        <w:rPr>
          <w:rFonts w:ascii="Times New Roman" w:hAnsi="Times New Roman" w:eastAsia="黑体"/>
          <w:color w:val="auto"/>
          <w:kern w:val="0"/>
          <w:sz w:val="24"/>
          <w:szCs w:val="24"/>
          <w:highlight w:val="yellow"/>
          <w:rPrChange w:id="10" w:author="87973" w:date="2018-05-14T21:48:00Z">
            <w:rPr>
              <w:rFonts w:ascii="Calibri" w:hAnsi="Calibri" w:eastAsia="黑体"/>
              <w:color w:val="auto"/>
              <w:kern w:val="2"/>
              <w:sz w:val="21"/>
              <w:szCs w:val="22"/>
            </w:rPr>
          </w:rPrChange>
        </w:rPr>
        <w:t>....................</w:t>
      </w:r>
      <w:r>
        <w:rPr>
          <w:rFonts w:ascii="Times New Roman" w:hAnsi="Times New Roman" w:eastAsia="黑体"/>
          <w:color w:val="auto"/>
          <w:kern w:val="0"/>
          <w:sz w:val="24"/>
          <w:szCs w:val="24"/>
          <w:highlight w:val="yellow"/>
          <w:rPrChange w:id="11" w:author="87973" w:date="2018-05-14T21:48:00Z">
            <w:rPr>
              <w:rFonts w:ascii="Calibri" w:hAnsi="Calibri" w:eastAsia="黑体"/>
              <w:color w:val="auto"/>
              <w:kern w:val="2"/>
              <w:sz w:val="21"/>
              <w:szCs w:val="22"/>
            </w:rPr>
          </w:rPrChange>
        </w:rPr>
        <w:t xml:space="preserve"> ........................    .....</w:t>
      </w:r>
      <w:r>
        <w:rPr>
          <w:rFonts w:ascii="Times New Roman" w:hAnsi="Times New Roman" w:eastAsia="黑体"/>
          <w:color w:val="auto"/>
          <w:kern w:val="0"/>
          <w:sz w:val="24"/>
          <w:szCs w:val="24"/>
          <w:highlight w:val="yellow"/>
          <w:rPrChange w:id="12" w:author="87973" w:date="2018-05-14T21:48:00Z">
            <w:rPr>
              <w:rFonts w:ascii="Calibri" w:hAnsi="Calibri" w:eastAsia="黑体"/>
              <w:color w:val="auto"/>
              <w:kern w:val="2"/>
              <w:sz w:val="21"/>
              <w:szCs w:val="22"/>
            </w:rPr>
          </w:rPrChange>
        </w:rPr>
        <w:t xml:space="preserve">            </w:t>
      </w:r>
      <w:r>
        <w:rPr>
          <w:rFonts w:ascii="Times New Roman" w:hAnsi="Times New Roman" w:eastAsia="黑体"/>
          <w:color w:val="auto"/>
          <w:kern w:val="0"/>
          <w:sz w:val="24"/>
          <w:szCs w:val="24"/>
          <w:highlight w:val="yellow"/>
          <w:rPrChange w:id="13" w:author="87973" w:date="2018-05-14T21:48:00Z">
            <w:rPr>
              <w:rFonts w:ascii="Calibri" w:hAnsi="Calibri" w:eastAsia="黑体"/>
              <w:color w:val="auto"/>
              <w:kern w:val="2"/>
              <w:sz w:val="21"/>
              <w:szCs w:val="22"/>
            </w:rPr>
          </w:rPrChange>
        </w:rPr>
        <w:t>..............</w:t>
      </w:r>
      <w:commentRangeStart w:id="3"/>
      <w:r>
        <w:rPr>
          <w:rFonts w:ascii="Times New Roman" w:hAnsi="Times New Roman" w:eastAsia="黑体"/>
          <w:color w:val="auto"/>
          <w:kern w:val="0"/>
          <w:sz w:val="24"/>
          <w:szCs w:val="24"/>
          <w:highlight w:val="yellow"/>
          <w:rPrChange w:id="14" w:author="87973" w:date="2018-05-14T21:48:00Z">
            <w:rPr>
              <w:rFonts w:ascii="Calibri" w:hAnsi="Calibri" w:eastAsia="黑体"/>
              <w:color w:val="auto"/>
              <w:kern w:val="2"/>
              <w:sz w:val="21"/>
              <w:szCs w:val="22"/>
            </w:rPr>
          </w:rPrChange>
        </w:rPr>
        <w:t>I</w:t>
      </w:r>
      <w:commentRangeEnd w:id="3"/>
      <w:r>
        <w:rPr>
          <w:rStyle w:val="17"/>
          <w:rFonts w:ascii="Calibri" w:hAnsi="Calibri"/>
          <w:color w:val="auto"/>
          <w:kern w:val="2"/>
          <w:highlight w:val="yellow"/>
          <w:rPrChange w:id="15" w:author="87973" w:date="2018-05-14T21:48:00Z">
            <w:rPr>
              <w:rStyle w:val="17"/>
              <w:rFonts w:ascii="Calibri" w:hAnsi="Calibri"/>
              <w:color w:val="auto"/>
              <w:kern w:val="2"/>
            </w:rPr>
          </w:rPrChange>
        </w:rPr>
        <w:commentReference w:id="3"/>
      </w:r>
    </w:p>
    <w:p>
      <w:pPr>
        <w:pStyle w:val="21"/>
        <w:spacing w:line="360" w:lineRule="exact"/>
        <w:rPr>
          <w:rFonts w:eastAsia="黑体"/>
          <w:color w:val="auto"/>
          <w:highlight w:val="yellow"/>
          <w:rPrChange w:id="16" w:author="87973" w:date="2018-05-14T21:48:00Z">
            <w:rPr>
              <w:rFonts w:eastAsia="黑体"/>
              <w:color w:val="auto"/>
            </w:rPr>
          </w:rPrChange>
        </w:rPr>
      </w:pPr>
      <w:r>
        <w:rPr>
          <w:rFonts w:ascii="Times New Roman" w:hAnsi="Times New Roman" w:eastAsia="黑体"/>
          <w:color w:val="auto"/>
          <w:kern w:val="0"/>
          <w:sz w:val="24"/>
          <w:szCs w:val="24"/>
          <w:highlight w:val="yellow"/>
          <w:rPrChange w:id="17" w:author="87973" w:date="2018-05-14T21:48:00Z">
            <w:rPr>
              <w:rFonts w:ascii="Calibri" w:hAnsi="Calibri" w:eastAsia="黑体"/>
              <w:color w:val="auto"/>
              <w:kern w:val="2"/>
              <w:sz w:val="28"/>
              <w:szCs w:val="28"/>
            </w:rPr>
          </w:rPrChange>
        </w:rPr>
        <w:t>Abstract...................................                               ..........   .....II</w:t>
      </w:r>
    </w:p>
    <w:p>
      <w:pPr>
        <w:pStyle w:val="21"/>
        <w:spacing w:line="360" w:lineRule="exact"/>
        <w:rPr>
          <w:rFonts w:eastAsia="黑体"/>
          <w:color w:val="auto"/>
          <w:highlight w:val="yellow"/>
          <w:rPrChange w:id="18" w:author="87973" w:date="2018-05-14T21:48:00Z">
            <w:rPr>
              <w:rFonts w:eastAsia="黑体"/>
              <w:color w:val="auto"/>
            </w:rPr>
          </w:rPrChange>
        </w:rPr>
      </w:pPr>
      <w:r>
        <w:rPr>
          <w:rFonts w:hint="eastAsia" w:ascii="Times New Roman" w:hAnsi="Times New Roman" w:eastAsiaTheme="minorEastAsia"/>
          <w:color w:val="auto"/>
          <w:kern w:val="0"/>
          <w:sz w:val="24"/>
          <w:szCs w:val="24"/>
          <w:highlight w:val="yellow"/>
          <w:rPrChange w:id="19" w:author="87973" w:date="2018-05-14T21:48:00Z">
            <w:rPr>
              <w:rFonts w:hint="eastAsia" w:ascii="Calibri" w:hAnsi="Calibri" w:eastAsiaTheme="minorEastAsia"/>
              <w:color w:val="auto"/>
              <w:kern w:val="2"/>
              <w:sz w:val="28"/>
              <w:szCs w:val="28"/>
            </w:rPr>
          </w:rPrChange>
        </w:rPr>
        <w:t>第</w:t>
      </w:r>
      <w:r>
        <w:rPr>
          <w:rFonts w:ascii="Times New Roman" w:hAnsi="Times New Roman" w:eastAsiaTheme="minorEastAsia"/>
          <w:color w:val="auto"/>
          <w:kern w:val="0"/>
          <w:sz w:val="24"/>
          <w:szCs w:val="24"/>
          <w:highlight w:val="yellow"/>
          <w:rPrChange w:id="20" w:author="87973" w:date="2018-05-14T21:48:00Z">
            <w:rPr>
              <w:rFonts w:ascii="Calibri" w:hAnsi="Calibri" w:eastAsiaTheme="minorEastAsia"/>
              <w:color w:val="auto"/>
              <w:kern w:val="2"/>
              <w:sz w:val="28"/>
              <w:szCs w:val="28"/>
            </w:rPr>
          </w:rPrChange>
        </w:rPr>
        <w:t>1</w:t>
      </w:r>
      <w:r>
        <w:rPr>
          <w:rFonts w:hint="eastAsia" w:ascii="Times New Roman" w:hAnsi="Times New Roman" w:eastAsiaTheme="minorEastAsia"/>
          <w:color w:val="auto"/>
          <w:kern w:val="0"/>
          <w:sz w:val="24"/>
          <w:szCs w:val="24"/>
          <w:highlight w:val="yellow"/>
          <w:rPrChange w:id="21" w:author="87973" w:date="2018-05-14T21:48:00Z">
            <w:rPr>
              <w:rFonts w:hint="eastAsia" w:ascii="Calibri" w:hAnsi="Calibri" w:eastAsiaTheme="minorEastAsia"/>
              <w:color w:val="auto"/>
              <w:kern w:val="2"/>
              <w:sz w:val="28"/>
              <w:szCs w:val="28"/>
            </w:rPr>
          </w:rPrChange>
        </w:rPr>
        <w:t>章</w:t>
      </w:r>
      <w:r>
        <w:rPr>
          <w:rFonts w:ascii="Times New Roman" w:hAnsi="Times New Roman" w:eastAsiaTheme="minorEastAsia"/>
          <w:color w:val="auto"/>
          <w:kern w:val="0"/>
          <w:sz w:val="24"/>
          <w:szCs w:val="24"/>
          <w:highlight w:val="yellow"/>
          <w:rPrChange w:id="22" w:author="87973" w:date="2018-05-14T21:48:00Z">
            <w:rPr>
              <w:rFonts w:ascii="Calibri" w:hAnsi="Calibri" w:eastAsiaTheme="minorEastAsia"/>
              <w:color w:val="auto"/>
              <w:kern w:val="2"/>
              <w:sz w:val="28"/>
              <w:szCs w:val="28"/>
            </w:rPr>
          </w:rPrChange>
        </w:rPr>
        <w:t xml:space="preserve">  </w:t>
      </w:r>
      <w:r>
        <w:rPr>
          <w:rFonts w:hint="eastAsia" w:ascii="Times New Roman" w:hAnsi="Times New Roman" w:eastAsiaTheme="minorEastAsia"/>
          <w:color w:val="auto"/>
          <w:kern w:val="0"/>
          <w:sz w:val="24"/>
          <w:szCs w:val="24"/>
          <w:highlight w:val="yellow"/>
          <w:rPrChange w:id="23" w:author="87973" w:date="2018-05-14T21:48:00Z">
            <w:rPr>
              <w:rFonts w:hint="eastAsia" w:ascii="Calibri" w:hAnsi="Calibri" w:eastAsiaTheme="minorEastAsia"/>
              <w:color w:val="auto"/>
              <w:kern w:val="2"/>
              <w:sz w:val="28"/>
              <w:szCs w:val="28"/>
            </w:rPr>
          </w:rPrChange>
        </w:rPr>
        <w:t>引言（绪论）</w:t>
      </w:r>
      <w:r>
        <w:rPr>
          <w:rFonts w:hint="eastAsia" w:ascii="Times New Roman" w:hAnsi="Times New Roman"/>
          <w:color w:val="auto"/>
          <w:kern w:val="0"/>
          <w:sz w:val="24"/>
          <w:szCs w:val="24"/>
          <w:highlight w:val="yellow"/>
          <w:rPrChange w:id="24" w:author="87973" w:date="2018-05-14T21:48:00Z">
            <w:rPr>
              <w:rFonts w:hint="eastAsia" w:ascii="Calibri" w:hAnsi="Calibri"/>
              <w:color w:val="auto"/>
              <w:kern w:val="2"/>
              <w:sz w:val="21"/>
              <w:szCs w:val="22"/>
            </w:rPr>
          </w:rPrChange>
        </w:rPr>
        <w:t>宋</w:t>
      </w:r>
      <w:r>
        <w:rPr>
          <w:rFonts w:ascii="Times New Roman" w:hAnsi="Times New Roman"/>
          <w:color w:val="auto"/>
          <w:kern w:val="0"/>
          <w:sz w:val="24"/>
          <w:szCs w:val="24"/>
          <w:highlight w:val="yellow"/>
          <w:rPrChange w:id="25" w:author="87973" w:date="2018-05-14T21:48:00Z">
            <w:rPr>
              <w:rFonts w:ascii="Calibri" w:hAnsi="Calibri"/>
              <w:color w:val="auto"/>
              <w:kern w:val="2"/>
              <w:sz w:val="21"/>
              <w:szCs w:val="22"/>
            </w:rPr>
          </w:rPrChange>
        </w:rPr>
        <w:t xml:space="preserve"> </w:t>
      </w:r>
      <w:ins w:id="26" w:author="87973" w:date="2018-05-14T21:47:00Z">
        <w:r>
          <w:rPr>
            <w:rFonts w:hint="eastAsia" w:ascii="Times New Roman" w:hAnsi="Times New Roman"/>
            <w:color w:val="auto"/>
            <w:kern w:val="0"/>
            <w:sz w:val="24"/>
            <w:szCs w:val="24"/>
            <w:highlight w:val="yellow"/>
            <w:rPrChange w:id="27" w:author="87973" w:date="2018-05-14T21:48:00Z">
              <w:rPr>
                <w:rFonts w:hint="eastAsia" w:ascii="Calibri" w:hAnsi="Calibri"/>
                <w:color w:val="auto"/>
                <w:kern w:val="2"/>
                <w:sz w:val="21"/>
                <w:szCs w:val="22"/>
              </w:rPr>
            </w:rPrChange>
          </w:rPr>
          <w:t>小</w:t>
        </w:r>
      </w:ins>
      <w:r>
        <w:rPr>
          <w:rFonts w:hint="eastAsia" w:ascii="Times New Roman" w:hAnsi="Times New Roman"/>
          <w:color w:val="auto"/>
          <w:kern w:val="0"/>
          <w:sz w:val="24"/>
          <w:szCs w:val="24"/>
          <w:highlight w:val="yellow"/>
          <w:rPrChange w:id="28" w:author="87973" w:date="2018-05-14T21:48:00Z">
            <w:rPr>
              <w:rFonts w:hint="eastAsia" w:ascii="Calibri" w:hAnsi="Calibri"/>
              <w:color w:val="auto"/>
              <w:kern w:val="2"/>
              <w:sz w:val="21"/>
              <w:szCs w:val="22"/>
            </w:rPr>
          </w:rPrChange>
        </w:rPr>
        <w:t>四号</w:t>
      </w:r>
      <w:r>
        <w:rPr>
          <w:rFonts w:ascii="Times New Roman" w:hAnsi="Times New Roman" w:eastAsia="黑体"/>
          <w:color w:val="auto"/>
          <w:kern w:val="0"/>
          <w:sz w:val="24"/>
          <w:szCs w:val="24"/>
          <w:highlight w:val="yellow"/>
          <w:rPrChange w:id="29" w:author="87973" w:date="2018-05-14T21:48:00Z">
            <w:rPr>
              <w:rFonts w:ascii="Calibri" w:hAnsi="Calibri" w:eastAsia="黑体"/>
              <w:color w:val="auto"/>
              <w:kern w:val="2"/>
              <w:sz w:val="21"/>
              <w:szCs w:val="22"/>
            </w:rPr>
          </w:rPrChange>
        </w:rPr>
        <w:t xml:space="preserve">........................................... </w:t>
      </w:r>
      <w:del w:id="30" w:author="87973" w:date="2018-05-14T21:47:00Z">
        <w:r>
          <w:rPr>
            <w:rFonts w:ascii="Times New Roman" w:hAnsi="Times New Roman" w:eastAsia="黑体"/>
            <w:color w:val="auto"/>
            <w:kern w:val="0"/>
            <w:sz w:val="24"/>
            <w:szCs w:val="24"/>
            <w:highlight w:val="yellow"/>
            <w:rPrChange w:id="31" w:author="87973" w:date="2018-05-14T21:48:00Z">
              <w:rPr>
                <w:rFonts w:ascii="Calibri" w:hAnsi="Calibri" w:eastAsia="黑体"/>
                <w:color w:val="auto"/>
                <w:kern w:val="2"/>
                <w:sz w:val="21"/>
                <w:szCs w:val="22"/>
              </w:rPr>
            </w:rPrChange>
          </w:rPr>
          <w:delText xml:space="preserve">.... </w:delText>
        </w:r>
      </w:del>
      <w:r>
        <w:rPr>
          <w:rFonts w:ascii="Times New Roman" w:hAnsi="Times New Roman" w:eastAsia="黑体"/>
          <w:color w:val="auto"/>
          <w:kern w:val="0"/>
          <w:sz w:val="24"/>
          <w:szCs w:val="24"/>
          <w:highlight w:val="yellow"/>
          <w:rPrChange w:id="32" w:author="87973" w:date="2018-05-14T21:48:00Z">
            <w:rPr>
              <w:rFonts w:ascii="Calibri" w:hAnsi="Calibri" w:eastAsia="黑体"/>
              <w:color w:val="auto"/>
              <w:kern w:val="2"/>
              <w:sz w:val="21"/>
              <w:szCs w:val="22"/>
            </w:rPr>
          </w:rPrChange>
        </w:rPr>
        <w:t>................... 1</w:t>
      </w:r>
    </w:p>
    <w:p>
      <w:pPr>
        <w:pStyle w:val="21"/>
        <w:spacing w:line="360" w:lineRule="exact"/>
        <w:ind w:right="514" w:rightChars="245" w:firstLine="240" w:firstLineChars="100"/>
        <w:rPr>
          <w:color w:val="auto"/>
          <w:highlight w:val="yellow"/>
          <w:rPrChange w:id="34" w:author="87973" w:date="2018-05-14T21:48:00Z">
            <w:rPr>
              <w:color w:val="auto"/>
            </w:rPr>
          </w:rPrChange>
        </w:rPr>
        <w:pPrChange w:id="33" w:author="87973" w:date="2018-05-14T22:11:00Z">
          <w:pPr>
            <w:pStyle w:val="21"/>
            <w:spacing w:line="360" w:lineRule="exact"/>
            <w:ind w:right="514" w:rightChars="245" w:firstLine="210" w:firstLineChars="100"/>
          </w:pPr>
        </w:pPrChange>
      </w:pPr>
      <w:r>
        <w:rPr>
          <w:rFonts w:ascii="Times New Roman" w:hAnsi="Times New Roman"/>
          <w:color w:val="auto"/>
          <w:kern w:val="0"/>
          <w:sz w:val="24"/>
          <w:szCs w:val="24"/>
          <w:highlight w:val="yellow"/>
          <w:rPrChange w:id="35" w:author="87973" w:date="2018-05-14T21:48:00Z">
            <w:rPr>
              <w:rFonts w:ascii="Calibri" w:hAnsi="Calibri"/>
              <w:color w:val="auto"/>
              <w:kern w:val="2"/>
              <w:sz w:val="21"/>
              <w:szCs w:val="22"/>
            </w:rPr>
          </w:rPrChange>
        </w:rPr>
        <w:t>1.1</w:t>
      </w:r>
      <w:r>
        <w:rPr>
          <w:rFonts w:ascii="Times New Roman" w:hAnsi="Times New Roman" w:eastAsia="黑体"/>
          <w:color w:val="auto"/>
          <w:kern w:val="0"/>
          <w:sz w:val="24"/>
          <w:szCs w:val="24"/>
          <w:highlight w:val="yellow"/>
          <w:rPrChange w:id="36" w:author="87973" w:date="2018-05-14T21:48:00Z">
            <w:rPr>
              <w:rFonts w:ascii="Calibri" w:hAnsi="Calibri" w:eastAsia="黑体"/>
              <w:color w:val="auto"/>
              <w:kern w:val="2"/>
              <w:sz w:val="21"/>
              <w:szCs w:val="22"/>
            </w:rPr>
          </w:rPrChange>
        </w:rPr>
        <w:t xml:space="preserve">   </w:t>
      </w:r>
      <w:r>
        <w:rPr>
          <w:rFonts w:ascii="Times New Roman" w:hAnsi="Times New Roman"/>
          <w:color w:val="auto"/>
          <w:kern w:val="0"/>
          <w:sz w:val="24"/>
          <w:szCs w:val="24"/>
          <w:highlight w:val="yellow"/>
          <w:rPrChange w:id="37" w:author="87973" w:date="2018-05-14T21:48:00Z">
            <w:rPr>
              <w:rFonts w:ascii="Calibri" w:hAnsi="Calibri"/>
              <w:color w:val="auto"/>
              <w:kern w:val="2"/>
              <w:sz w:val="21"/>
              <w:szCs w:val="22"/>
            </w:rPr>
          </w:rPrChange>
        </w:rPr>
        <w:t>......</w:t>
      </w:r>
      <w:r>
        <w:rPr>
          <w:rFonts w:hint="eastAsia" w:ascii="Times New Roman" w:hAnsi="Times New Roman"/>
          <w:color w:val="auto"/>
          <w:kern w:val="0"/>
          <w:sz w:val="24"/>
          <w:szCs w:val="24"/>
          <w:highlight w:val="yellow"/>
          <w:rPrChange w:id="38" w:author="87973" w:date="2018-05-14T21:48:00Z">
            <w:rPr>
              <w:rFonts w:hint="eastAsia" w:ascii="Calibri" w:hAnsi="Calibri"/>
              <w:color w:val="auto"/>
              <w:kern w:val="2"/>
              <w:sz w:val="21"/>
              <w:szCs w:val="22"/>
            </w:rPr>
          </w:rPrChange>
        </w:rPr>
        <w:t>宋</w:t>
      </w:r>
      <w:r>
        <w:rPr>
          <w:rFonts w:ascii="Times New Roman" w:hAnsi="Times New Roman"/>
          <w:color w:val="auto"/>
          <w:kern w:val="0"/>
          <w:sz w:val="24"/>
          <w:szCs w:val="24"/>
          <w:highlight w:val="yellow"/>
          <w:rPrChange w:id="39" w:author="87973" w:date="2018-05-14T21:48:00Z">
            <w:rPr>
              <w:rFonts w:ascii="Calibri" w:hAnsi="Calibri"/>
              <w:color w:val="auto"/>
              <w:kern w:val="2"/>
              <w:sz w:val="21"/>
              <w:szCs w:val="22"/>
            </w:rPr>
          </w:rPrChange>
        </w:rPr>
        <w:t xml:space="preserve"> </w:t>
      </w:r>
      <w:r>
        <w:rPr>
          <w:rFonts w:hint="eastAsia" w:ascii="Times New Roman" w:hAnsi="Times New Roman"/>
          <w:color w:val="auto"/>
          <w:kern w:val="0"/>
          <w:sz w:val="24"/>
          <w:szCs w:val="24"/>
          <w:highlight w:val="yellow"/>
          <w:rPrChange w:id="40" w:author="87973" w:date="2018-05-14T21:48:00Z">
            <w:rPr>
              <w:rFonts w:hint="eastAsia" w:ascii="Calibri" w:hAnsi="Calibri"/>
              <w:color w:val="auto"/>
              <w:kern w:val="2"/>
              <w:sz w:val="21"/>
              <w:szCs w:val="22"/>
            </w:rPr>
          </w:rPrChange>
        </w:rPr>
        <w:t>小四</w:t>
      </w:r>
      <w:r>
        <w:rPr>
          <w:rFonts w:ascii="Times New Roman" w:hAnsi="Times New Roman"/>
          <w:color w:val="auto"/>
          <w:kern w:val="0"/>
          <w:sz w:val="24"/>
          <w:szCs w:val="24"/>
          <w:highlight w:val="yellow"/>
          <w:rPrChange w:id="41" w:author="87973" w:date="2018-05-14T21:48:00Z">
            <w:rPr>
              <w:rFonts w:ascii="Calibri" w:hAnsi="Calibri"/>
              <w:color w:val="auto"/>
              <w:kern w:val="2"/>
              <w:sz w:val="21"/>
              <w:szCs w:val="22"/>
            </w:rPr>
          </w:rPrChange>
        </w:rPr>
        <w:t>........................</w:t>
      </w:r>
      <w:r>
        <w:rPr>
          <w:rFonts w:ascii="Times New Roman" w:hAnsi="Times New Roman" w:eastAsia="黑体"/>
          <w:color w:val="auto"/>
          <w:kern w:val="0"/>
          <w:sz w:val="24"/>
          <w:szCs w:val="24"/>
          <w:highlight w:val="yellow"/>
          <w:rPrChange w:id="42" w:author="87973" w:date="2018-05-14T21:48:00Z">
            <w:rPr>
              <w:rFonts w:ascii="Calibri" w:hAnsi="Calibri" w:eastAsia="黑体"/>
              <w:color w:val="auto"/>
              <w:kern w:val="2"/>
              <w:sz w:val="21"/>
              <w:szCs w:val="22"/>
            </w:rPr>
          </w:rPrChange>
        </w:rPr>
        <w:t xml:space="preserve"> ...............</w:t>
      </w:r>
      <w:r>
        <w:rPr>
          <w:rFonts w:ascii="Times New Roman" w:hAnsi="Times New Roman"/>
          <w:color w:val="auto"/>
          <w:kern w:val="0"/>
          <w:sz w:val="24"/>
          <w:szCs w:val="24"/>
          <w:highlight w:val="yellow"/>
          <w:rPrChange w:id="43" w:author="87973" w:date="2018-05-14T21:48:00Z">
            <w:rPr>
              <w:rFonts w:ascii="Calibri" w:hAnsi="Calibri"/>
              <w:color w:val="auto"/>
              <w:kern w:val="2"/>
              <w:sz w:val="21"/>
              <w:szCs w:val="22"/>
            </w:rPr>
          </w:rPrChange>
        </w:rPr>
        <w:t xml:space="preserve">......................................................  </w:t>
      </w:r>
    </w:p>
    <w:p>
      <w:pPr>
        <w:pStyle w:val="21"/>
        <w:spacing w:line="360" w:lineRule="exact"/>
        <w:ind w:right="514" w:rightChars="245" w:firstLine="240" w:firstLineChars="100"/>
        <w:rPr>
          <w:color w:val="auto"/>
          <w:highlight w:val="yellow"/>
          <w:rPrChange w:id="45" w:author="87973" w:date="2018-05-14T21:48:00Z">
            <w:rPr>
              <w:color w:val="auto"/>
            </w:rPr>
          </w:rPrChange>
        </w:rPr>
        <w:pPrChange w:id="44" w:author="87973" w:date="2018-05-14T22:11:00Z">
          <w:pPr>
            <w:pStyle w:val="21"/>
            <w:spacing w:line="360" w:lineRule="exact"/>
            <w:ind w:right="514" w:rightChars="245" w:firstLine="210" w:firstLineChars="100"/>
          </w:pPr>
        </w:pPrChange>
      </w:pPr>
      <w:r>
        <w:rPr>
          <w:rFonts w:ascii="Times New Roman" w:hAnsi="Times New Roman"/>
          <w:color w:val="auto"/>
          <w:kern w:val="0"/>
          <w:sz w:val="24"/>
          <w:szCs w:val="24"/>
          <w:highlight w:val="yellow"/>
          <w:rPrChange w:id="46" w:author="87973" w:date="2018-05-14T21:48:00Z">
            <w:rPr>
              <w:rFonts w:ascii="Calibri" w:hAnsi="Calibri"/>
              <w:color w:val="auto"/>
              <w:kern w:val="2"/>
              <w:sz w:val="21"/>
              <w:szCs w:val="22"/>
            </w:rPr>
          </w:rPrChange>
        </w:rPr>
        <w:t>1.2  .............................</w:t>
      </w:r>
      <w:r>
        <w:rPr>
          <w:rFonts w:ascii="Times New Roman" w:hAnsi="Times New Roman"/>
          <w:color w:val="auto"/>
          <w:kern w:val="0"/>
          <w:sz w:val="24"/>
          <w:szCs w:val="24"/>
          <w:highlight w:val="yellow"/>
          <w:rPrChange w:id="47" w:author="87973" w:date="2018-05-14T21:48:00Z">
            <w:rPr>
              <w:rFonts w:ascii="Calibri" w:hAnsi="Calibri"/>
              <w:color w:val="auto"/>
              <w:kern w:val="2"/>
              <w:sz w:val="21"/>
              <w:szCs w:val="22"/>
            </w:rPr>
          </w:rPrChange>
        </w:rPr>
        <w:t xml:space="preserve"> ...............................................................  </w:t>
      </w:r>
    </w:p>
    <w:p>
      <w:pPr>
        <w:pStyle w:val="21"/>
        <w:spacing w:line="360" w:lineRule="exact"/>
        <w:ind w:right="514" w:rightChars="245" w:firstLine="240" w:firstLineChars="100"/>
        <w:rPr>
          <w:color w:val="auto"/>
          <w:highlight w:val="yellow"/>
          <w:rPrChange w:id="49" w:author="87973" w:date="2018-05-14T21:48:00Z">
            <w:rPr>
              <w:color w:val="auto"/>
            </w:rPr>
          </w:rPrChange>
        </w:rPr>
        <w:pPrChange w:id="48" w:author="87973" w:date="2018-05-14T22:11:00Z">
          <w:pPr>
            <w:pStyle w:val="21"/>
            <w:spacing w:line="360" w:lineRule="exact"/>
            <w:ind w:right="514" w:rightChars="245" w:firstLine="210" w:firstLineChars="100"/>
          </w:pPr>
        </w:pPrChange>
      </w:pPr>
      <w:r>
        <w:rPr>
          <w:rFonts w:ascii="Times New Roman" w:hAnsi="Times New Roman"/>
          <w:color w:val="auto"/>
          <w:kern w:val="0"/>
          <w:sz w:val="24"/>
          <w:szCs w:val="24"/>
          <w:highlight w:val="yellow"/>
          <w:rPrChange w:id="50" w:author="87973" w:date="2018-05-14T21:48:00Z">
            <w:rPr>
              <w:rFonts w:ascii="Calibri" w:hAnsi="Calibri"/>
              <w:color w:val="auto"/>
              <w:kern w:val="2"/>
              <w:sz w:val="21"/>
              <w:szCs w:val="22"/>
            </w:rPr>
          </w:rPrChange>
        </w:rPr>
        <w:t>1.3  ................................</w:t>
      </w:r>
      <w:r>
        <w:rPr>
          <w:rFonts w:ascii="Times New Roman" w:hAnsi="Times New Roman"/>
          <w:color w:val="auto"/>
          <w:kern w:val="0"/>
          <w:sz w:val="24"/>
          <w:szCs w:val="24"/>
          <w:highlight w:val="yellow"/>
          <w:rPrChange w:id="51" w:author="87973" w:date="2018-05-14T21:48:00Z">
            <w:rPr>
              <w:rFonts w:ascii="Calibri" w:hAnsi="Calibri"/>
              <w:color w:val="auto"/>
              <w:kern w:val="2"/>
              <w:sz w:val="21"/>
              <w:szCs w:val="22"/>
            </w:rPr>
          </w:rPrChange>
        </w:rPr>
        <w:t xml:space="preserve"> ................................................  </w:t>
      </w:r>
    </w:p>
    <w:p>
      <w:pPr>
        <w:pStyle w:val="21"/>
        <w:spacing w:line="360" w:lineRule="exact"/>
        <w:ind w:right="514" w:rightChars="245" w:firstLine="240" w:firstLineChars="100"/>
        <w:rPr>
          <w:color w:val="auto"/>
        </w:rPr>
        <w:pPrChange w:id="52" w:author="87973" w:date="2018-05-14T22:11:00Z">
          <w:pPr>
            <w:pStyle w:val="21"/>
            <w:spacing w:line="360" w:lineRule="exact"/>
            <w:ind w:right="514" w:rightChars="245" w:firstLine="210" w:firstLineChars="100"/>
          </w:pPr>
        </w:pPrChange>
      </w:pPr>
      <w:r>
        <w:rPr>
          <w:rFonts w:ascii="Times New Roman" w:hAnsi="Times New Roman"/>
          <w:color w:val="auto"/>
          <w:kern w:val="0"/>
          <w:sz w:val="24"/>
          <w:szCs w:val="24"/>
          <w:highlight w:val="yellow"/>
          <w:rPrChange w:id="53" w:author="87973" w:date="2018-05-14T21:48:00Z">
            <w:rPr>
              <w:rFonts w:ascii="Calibri" w:hAnsi="Calibri"/>
              <w:color w:val="auto"/>
              <w:kern w:val="2"/>
              <w:sz w:val="21"/>
              <w:szCs w:val="22"/>
            </w:rPr>
          </w:rPrChange>
        </w:rPr>
        <w:t xml:space="preserve">1.4  </w:t>
      </w:r>
      <w:r>
        <w:rPr>
          <w:rFonts w:ascii="Times New Roman" w:hAnsi="Times New Roman"/>
          <w:color w:val="auto"/>
          <w:kern w:val="0"/>
          <w:sz w:val="24"/>
          <w:szCs w:val="24"/>
          <w:highlight w:val="yellow"/>
          <w:rPrChange w:id="54" w:author="87973" w:date="2018-05-14T21:48:00Z">
            <w:rPr>
              <w:rFonts w:ascii="Calibri" w:hAnsi="Calibri"/>
              <w:color w:val="auto"/>
              <w:kern w:val="2"/>
              <w:sz w:val="21"/>
              <w:szCs w:val="22"/>
            </w:rPr>
          </w:rPrChange>
        </w:rPr>
        <w:t>................................................................</w:t>
      </w:r>
      <w:r>
        <w:rPr>
          <w:color w:val="auto"/>
        </w:rPr>
        <w:t xml:space="preserve">............... .................................  </w:t>
      </w:r>
    </w:p>
    <w:p>
      <w:pPr>
        <w:pStyle w:val="21"/>
        <w:spacing w:line="360" w:lineRule="exact"/>
        <w:rPr>
          <w:rFonts w:eastAsia="黑体"/>
          <w:color w:val="auto"/>
        </w:rPr>
      </w:pPr>
      <w:r>
        <w:rPr>
          <w:rFonts w:hint="eastAsia" w:ascii="Times New Roman" w:hAnsi="Times New Roman" w:eastAsiaTheme="minorEastAsia"/>
          <w:color w:val="auto"/>
          <w:kern w:val="0"/>
          <w:sz w:val="24"/>
          <w:szCs w:val="24"/>
          <w:rPrChange w:id="55" w:author="87973" w:date="2018-05-14T21:47:00Z">
            <w:rPr>
              <w:rFonts w:hint="eastAsia" w:ascii="Calibri" w:hAnsi="Calibri" w:eastAsiaTheme="minorEastAsia"/>
              <w:color w:val="auto"/>
              <w:kern w:val="2"/>
              <w:sz w:val="28"/>
              <w:szCs w:val="28"/>
            </w:rPr>
          </w:rPrChange>
        </w:rPr>
        <w:t>第</w:t>
      </w:r>
      <w:r>
        <w:rPr>
          <w:rFonts w:ascii="Times New Roman" w:hAnsi="Times New Roman" w:eastAsiaTheme="minorEastAsia"/>
          <w:color w:val="auto"/>
          <w:kern w:val="0"/>
          <w:sz w:val="24"/>
          <w:szCs w:val="24"/>
          <w:rPrChange w:id="56" w:author="87973" w:date="2018-05-14T21:47:00Z">
            <w:rPr>
              <w:rFonts w:ascii="Calibri" w:hAnsi="Calibri" w:eastAsiaTheme="minorEastAsia"/>
              <w:color w:val="auto"/>
              <w:kern w:val="2"/>
              <w:sz w:val="28"/>
              <w:szCs w:val="28"/>
            </w:rPr>
          </w:rPrChange>
        </w:rPr>
        <w:t>2</w:t>
      </w:r>
      <w:r>
        <w:rPr>
          <w:rFonts w:hint="eastAsia" w:ascii="Times New Roman" w:hAnsi="Times New Roman" w:eastAsiaTheme="minorEastAsia"/>
          <w:color w:val="auto"/>
          <w:kern w:val="0"/>
          <w:sz w:val="24"/>
          <w:szCs w:val="24"/>
          <w:rPrChange w:id="57" w:author="87973" w:date="2018-05-14T21:47:00Z">
            <w:rPr>
              <w:rFonts w:hint="eastAsia" w:ascii="Calibri" w:hAnsi="Calibri" w:eastAsiaTheme="minorEastAsia"/>
              <w:color w:val="auto"/>
              <w:kern w:val="2"/>
              <w:sz w:val="28"/>
              <w:szCs w:val="28"/>
            </w:rPr>
          </w:rPrChange>
        </w:rPr>
        <w:t>章</w:t>
      </w:r>
      <w:r>
        <w:rPr>
          <w:rFonts w:eastAsia="黑体"/>
          <w:color w:val="auto"/>
        </w:rPr>
        <w:t xml:space="preserve">  .........................................................</w:t>
      </w:r>
      <w:r>
        <w:rPr>
          <w:color w:val="auto"/>
        </w:rPr>
        <w:t xml:space="preserve"> ..............</w:t>
      </w:r>
      <w:r>
        <w:rPr>
          <w:rFonts w:eastAsia="黑体"/>
          <w:color w:val="auto"/>
        </w:rPr>
        <w:t xml:space="preserve">.. </w:t>
      </w:r>
    </w:p>
    <w:p>
      <w:pPr>
        <w:pStyle w:val="21"/>
        <w:spacing w:line="360" w:lineRule="exact"/>
        <w:ind w:firstLine="240" w:firstLineChars="100"/>
        <w:rPr>
          <w:color w:val="auto"/>
        </w:rPr>
        <w:pPrChange w:id="58" w:author="87973" w:date="2018-05-14T22:11:00Z">
          <w:pPr>
            <w:pStyle w:val="21"/>
            <w:spacing w:line="360" w:lineRule="exact"/>
            <w:ind w:firstLine="210" w:firstLineChars="100"/>
          </w:pPr>
        </w:pPrChange>
      </w:pPr>
      <w:r>
        <w:rPr>
          <w:rFonts w:ascii="Times New Roman" w:hAnsi="Times New Roman"/>
          <w:color w:val="auto"/>
          <w:kern w:val="0"/>
          <w:sz w:val="24"/>
          <w:szCs w:val="24"/>
          <w:rPrChange w:id="59" w:author="87973" w:date="2018-05-14T21:47:00Z">
            <w:rPr>
              <w:rFonts w:ascii="Calibri" w:hAnsi="Calibri"/>
              <w:color w:val="auto"/>
              <w:kern w:val="2"/>
              <w:sz w:val="21"/>
              <w:szCs w:val="22"/>
            </w:rPr>
          </w:rPrChange>
        </w:rPr>
        <w:t>2.1</w:t>
      </w:r>
      <w:r>
        <w:rPr>
          <w:rFonts w:ascii="Times New Roman" w:hAnsi="Times New Roman" w:eastAsia="黑体"/>
          <w:color w:val="auto"/>
          <w:kern w:val="0"/>
          <w:sz w:val="24"/>
          <w:szCs w:val="24"/>
          <w:rPrChange w:id="60" w:author="87973" w:date="2018-05-14T21:47:00Z">
            <w:rPr>
              <w:rFonts w:ascii="Calibri" w:hAnsi="Calibri" w:eastAsia="黑体"/>
              <w:color w:val="auto"/>
              <w:kern w:val="2"/>
              <w:sz w:val="21"/>
              <w:szCs w:val="22"/>
            </w:rPr>
          </w:rPrChange>
        </w:rPr>
        <w:t xml:space="preserve">  </w:t>
      </w:r>
      <w:r>
        <w:rPr>
          <w:rFonts w:ascii="Times New Roman" w:hAnsi="Times New Roman"/>
          <w:color w:val="auto"/>
          <w:kern w:val="0"/>
          <w:sz w:val="24"/>
          <w:szCs w:val="24"/>
          <w:rPrChange w:id="61" w:author="87973" w:date="2018-05-14T21:47:00Z">
            <w:rPr>
              <w:rFonts w:ascii="Calibri" w:hAnsi="Calibri"/>
              <w:color w:val="auto"/>
              <w:kern w:val="2"/>
              <w:sz w:val="21"/>
              <w:szCs w:val="22"/>
            </w:rPr>
          </w:rPrChange>
        </w:rPr>
        <w:t>............................ ...............................................</w:t>
      </w:r>
      <w:r>
        <w:rPr>
          <w:rFonts w:ascii="Times New Roman" w:hAnsi="Times New Roman"/>
          <w:color w:val="auto"/>
          <w:kern w:val="0"/>
          <w:sz w:val="24"/>
          <w:szCs w:val="24"/>
          <w:rPrChange w:id="62" w:author="87973" w:date="2018-05-14T21:47:00Z">
            <w:rPr>
              <w:rFonts w:ascii="Calibri" w:hAnsi="Calibri"/>
              <w:color w:val="auto"/>
              <w:kern w:val="2"/>
              <w:sz w:val="21"/>
              <w:szCs w:val="22"/>
            </w:rPr>
          </w:rPrChange>
        </w:rPr>
        <w:t xml:space="preserve">  </w:t>
      </w:r>
    </w:p>
    <w:p>
      <w:pPr>
        <w:pStyle w:val="21"/>
        <w:spacing w:line="360" w:lineRule="exact"/>
        <w:ind w:firstLine="240" w:firstLineChars="100"/>
        <w:rPr>
          <w:color w:val="auto"/>
        </w:rPr>
        <w:pPrChange w:id="63" w:author="87973" w:date="2018-05-14T22:11:00Z">
          <w:pPr>
            <w:pStyle w:val="21"/>
            <w:spacing w:line="360" w:lineRule="exact"/>
            <w:ind w:firstLine="210" w:firstLineChars="100"/>
          </w:pPr>
        </w:pPrChange>
      </w:pPr>
      <w:r>
        <w:rPr>
          <w:rFonts w:ascii="Times New Roman" w:hAnsi="Times New Roman"/>
          <w:color w:val="auto"/>
          <w:kern w:val="0"/>
          <w:sz w:val="24"/>
          <w:szCs w:val="24"/>
          <w:rPrChange w:id="64" w:author="87973" w:date="2018-05-14T21:47:00Z">
            <w:rPr>
              <w:rFonts w:ascii="Calibri" w:hAnsi="Calibri"/>
              <w:color w:val="auto"/>
              <w:kern w:val="2"/>
              <w:sz w:val="21"/>
              <w:szCs w:val="22"/>
            </w:rPr>
          </w:rPrChange>
        </w:rPr>
        <w:t xml:space="preserve">2.2  </w:t>
      </w:r>
      <w:r>
        <w:rPr>
          <w:rFonts w:ascii="Times New Roman" w:hAnsi="Times New Roman"/>
          <w:color w:val="auto"/>
          <w:kern w:val="0"/>
          <w:sz w:val="24"/>
          <w:szCs w:val="24"/>
          <w:rPrChange w:id="65" w:author="87973" w:date="2018-05-14T21:47:00Z">
            <w:rPr>
              <w:rFonts w:ascii="Calibri" w:hAnsi="Calibri"/>
              <w:color w:val="auto"/>
              <w:kern w:val="2"/>
              <w:sz w:val="21"/>
              <w:szCs w:val="22"/>
            </w:rPr>
          </w:rPrChange>
        </w:rPr>
        <w:t>................................................ ................................</w:t>
      </w:r>
      <w:r>
        <w:rPr>
          <w:rFonts w:ascii="Times New Roman" w:hAnsi="Times New Roman"/>
          <w:color w:val="auto"/>
          <w:kern w:val="0"/>
          <w:sz w:val="24"/>
          <w:szCs w:val="24"/>
          <w:rPrChange w:id="66" w:author="87973" w:date="2018-05-14T21:47:00Z">
            <w:rPr>
              <w:rFonts w:ascii="Calibri" w:hAnsi="Calibri"/>
              <w:color w:val="auto"/>
              <w:kern w:val="2"/>
              <w:sz w:val="21"/>
              <w:szCs w:val="22"/>
            </w:rPr>
          </w:rPrChange>
        </w:rPr>
        <w:t xml:space="preserve">  </w:t>
      </w:r>
    </w:p>
    <w:p>
      <w:pPr>
        <w:pStyle w:val="21"/>
        <w:spacing w:line="360" w:lineRule="exact"/>
        <w:ind w:firstLine="480" w:firstLineChars="200"/>
        <w:rPr>
          <w:color w:val="auto"/>
        </w:rPr>
        <w:pPrChange w:id="67" w:author="87973" w:date="2018-05-14T22:11:00Z">
          <w:pPr>
            <w:pStyle w:val="21"/>
            <w:spacing w:line="360" w:lineRule="exact"/>
            <w:ind w:firstLine="420" w:firstLineChars="200"/>
          </w:pPr>
        </w:pPrChange>
      </w:pPr>
      <w:r>
        <w:rPr>
          <w:rFonts w:ascii="Times New Roman" w:hAnsi="Times New Roman"/>
          <w:color w:val="auto"/>
          <w:kern w:val="0"/>
          <w:sz w:val="24"/>
          <w:szCs w:val="24"/>
          <w:rPrChange w:id="68" w:author="87973" w:date="2018-05-14T21:47:00Z">
            <w:rPr>
              <w:rFonts w:ascii="Calibri" w:hAnsi="Calibri"/>
              <w:color w:val="auto"/>
              <w:kern w:val="2"/>
              <w:sz w:val="21"/>
              <w:szCs w:val="22"/>
            </w:rPr>
          </w:rPrChange>
        </w:rPr>
        <w:t>2.2.1</w:t>
      </w:r>
      <w:r>
        <w:rPr>
          <w:rFonts w:ascii="Times New Roman" w:hAnsi="Times New Roman"/>
          <w:color w:val="auto"/>
          <w:kern w:val="0"/>
          <w:sz w:val="24"/>
          <w:szCs w:val="24"/>
          <w:rPrChange w:id="69" w:author="87973" w:date="2018-05-14T21:47:00Z">
            <w:rPr>
              <w:rFonts w:ascii="Calibri" w:hAnsi="Calibri"/>
              <w:color w:val="auto"/>
              <w:kern w:val="2"/>
              <w:sz w:val="21"/>
              <w:szCs w:val="22"/>
            </w:rPr>
          </w:rPrChange>
        </w:rPr>
        <w:t xml:space="preserve">  ......... ....</w:t>
      </w:r>
      <w:r>
        <w:rPr>
          <w:rFonts w:hint="eastAsia" w:ascii="Times New Roman" w:hAnsi="Times New Roman"/>
          <w:color w:val="auto"/>
          <w:kern w:val="0"/>
          <w:sz w:val="24"/>
          <w:szCs w:val="24"/>
          <w:rPrChange w:id="70" w:author="87973" w:date="2018-05-14T21:47:00Z">
            <w:rPr>
              <w:rFonts w:hint="eastAsia" w:ascii="Calibri" w:hAnsi="Calibri"/>
              <w:color w:val="auto"/>
              <w:kern w:val="2"/>
              <w:sz w:val="21"/>
              <w:szCs w:val="22"/>
            </w:rPr>
          </w:rPrChange>
        </w:rPr>
        <w:t>宋</w:t>
      </w:r>
      <w:r>
        <w:rPr>
          <w:rFonts w:ascii="Times New Roman" w:hAnsi="Times New Roman"/>
          <w:color w:val="auto"/>
          <w:kern w:val="0"/>
          <w:sz w:val="24"/>
          <w:szCs w:val="24"/>
          <w:rPrChange w:id="71" w:author="87973" w:date="2018-05-14T21:47:00Z">
            <w:rPr>
              <w:rFonts w:ascii="Calibri" w:hAnsi="Calibri"/>
              <w:color w:val="auto"/>
              <w:kern w:val="2"/>
              <w:sz w:val="21"/>
              <w:szCs w:val="22"/>
            </w:rPr>
          </w:rPrChange>
        </w:rPr>
        <w:t xml:space="preserve"> </w:t>
      </w:r>
      <w:r>
        <w:rPr>
          <w:rFonts w:hint="eastAsia" w:ascii="Times New Roman" w:hAnsi="Times New Roman"/>
          <w:color w:val="auto"/>
          <w:kern w:val="0"/>
          <w:sz w:val="24"/>
          <w:szCs w:val="24"/>
          <w:rPrChange w:id="72" w:author="87973" w:date="2018-05-14T21:47:00Z">
            <w:rPr>
              <w:rFonts w:hint="eastAsia" w:ascii="Calibri" w:hAnsi="Calibri"/>
              <w:color w:val="auto"/>
              <w:kern w:val="2"/>
              <w:sz w:val="21"/>
              <w:szCs w:val="22"/>
            </w:rPr>
          </w:rPrChange>
        </w:rPr>
        <w:t>小</w:t>
      </w:r>
      <w:r>
        <w:rPr>
          <w:rFonts w:hint="eastAsia" w:ascii="Times New Roman" w:hAnsi="Times New Roman"/>
          <w:color w:val="auto"/>
          <w:kern w:val="0"/>
          <w:sz w:val="24"/>
          <w:szCs w:val="24"/>
          <w:rPrChange w:id="73" w:author="87973" w:date="2018-05-14T21:47:00Z">
            <w:rPr>
              <w:rFonts w:hint="eastAsia" w:ascii="Calibri" w:hAnsi="Calibri"/>
              <w:color w:val="auto"/>
              <w:kern w:val="2"/>
              <w:sz w:val="21"/>
              <w:szCs w:val="22"/>
            </w:rPr>
          </w:rPrChange>
        </w:rPr>
        <w:t>四</w:t>
      </w:r>
      <w:r>
        <w:rPr>
          <w:rFonts w:ascii="Times New Roman" w:hAnsi="Times New Roman"/>
          <w:color w:val="auto"/>
          <w:kern w:val="0"/>
          <w:sz w:val="24"/>
          <w:szCs w:val="24"/>
          <w:rPrChange w:id="74" w:author="87973" w:date="2018-05-14T21:47:00Z">
            <w:rPr>
              <w:rFonts w:ascii="Calibri" w:hAnsi="Calibri"/>
              <w:color w:val="auto"/>
              <w:kern w:val="2"/>
              <w:sz w:val="21"/>
              <w:szCs w:val="22"/>
            </w:rPr>
          </w:rPrChange>
        </w:rPr>
        <w:t xml:space="preserve">................................................................. .................. </w:t>
      </w:r>
    </w:p>
    <w:p>
      <w:pPr>
        <w:pStyle w:val="21"/>
        <w:spacing w:line="360" w:lineRule="exact"/>
        <w:ind w:firstLine="480" w:firstLineChars="200"/>
        <w:rPr>
          <w:color w:val="auto"/>
        </w:rPr>
        <w:pPrChange w:id="75" w:author="87973" w:date="2018-05-14T22:11:00Z">
          <w:pPr>
            <w:pStyle w:val="21"/>
            <w:spacing w:line="360" w:lineRule="exact"/>
            <w:ind w:firstLine="420" w:firstLineChars="200"/>
          </w:pPr>
        </w:pPrChange>
      </w:pPr>
      <w:r>
        <w:rPr>
          <w:rFonts w:ascii="Times New Roman" w:hAnsi="Times New Roman"/>
          <w:color w:val="auto"/>
          <w:kern w:val="0"/>
          <w:sz w:val="24"/>
          <w:szCs w:val="24"/>
          <w:rPrChange w:id="76" w:author="87973" w:date="2018-05-14T21:47:00Z">
            <w:rPr>
              <w:rFonts w:ascii="Calibri" w:hAnsi="Calibri"/>
              <w:color w:val="auto"/>
              <w:kern w:val="2"/>
              <w:sz w:val="21"/>
              <w:szCs w:val="22"/>
            </w:rPr>
          </w:rPrChange>
        </w:rPr>
        <w:t>2.2.2 ........................................................</w:t>
      </w:r>
      <w:r>
        <w:rPr>
          <w:rFonts w:ascii="Times New Roman" w:hAnsi="Times New Roman"/>
          <w:color w:val="auto"/>
          <w:kern w:val="0"/>
          <w:sz w:val="24"/>
          <w:szCs w:val="24"/>
          <w:rPrChange w:id="77" w:author="87973" w:date="2018-05-14T21:47:00Z">
            <w:rPr>
              <w:rFonts w:ascii="Calibri" w:hAnsi="Calibri"/>
              <w:color w:val="auto"/>
              <w:kern w:val="2"/>
              <w:sz w:val="21"/>
              <w:szCs w:val="22"/>
            </w:rPr>
          </w:rPrChange>
        </w:rPr>
        <w:t xml:space="preserve"> ...................................................... </w:t>
      </w:r>
    </w:p>
    <w:p>
      <w:pPr>
        <w:pStyle w:val="21"/>
        <w:spacing w:line="360" w:lineRule="exact"/>
        <w:ind w:firstLine="480" w:firstLineChars="200"/>
        <w:rPr>
          <w:color w:val="auto"/>
        </w:rPr>
        <w:pPrChange w:id="78" w:author="87973" w:date="2018-05-14T22:11:00Z">
          <w:pPr>
            <w:pStyle w:val="21"/>
            <w:spacing w:line="360" w:lineRule="exact"/>
            <w:ind w:firstLine="420" w:firstLineChars="200"/>
          </w:pPr>
        </w:pPrChange>
      </w:pPr>
      <w:r>
        <w:rPr>
          <w:rFonts w:ascii="Times New Roman" w:hAnsi="Times New Roman"/>
          <w:color w:val="auto"/>
          <w:kern w:val="0"/>
          <w:sz w:val="24"/>
          <w:szCs w:val="24"/>
          <w:rPrChange w:id="79" w:author="87973" w:date="2018-05-14T21:47:00Z">
            <w:rPr>
              <w:rFonts w:ascii="Calibri" w:hAnsi="Calibri"/>
              <w:color w:val="auto"/>
              <w:kern w:val="2"/>
              <w:sz w:val="21"/>
              <w:szCs w:val="22"/>
            </w:rPr>
          </w:rPrChange>
        </w:rPr>
        <w:t>2.2.3 ...........................................................</w:t>
      </w:r>
      <w:r>
        <w:rPr>
          <w:rFonts w:ascii="Times New Roman" w:hAnsi="Times New Roman"/>
          <w:color w:val="auto"/>
          <w:kern w:val="0"/>
          <w:sz w:val="24"/>
          <w:szCs w:val="24"/>
          <w:rPrChange w:id="80" w:author="87973" w:date="2018-05-14T21:47:00Z">
            <w:rPr>
              <w:rFonts w:ascii="Calibri" w:hAnsi="Calibri"/>
              <w:color w:val="auto"/>
              <w:kern w:val="2"/>
              <w:sz w:val="21"/>
              <w:szCs w:val="22"/>
            </w:rPr>
          </w:rPrChange>
        </w:rPr>
        <w:t xml:space="preserve"> </w:t>
      </w:r>
    </w:p>
    <w:p>
      <w:pPr>
        <w:pStyle w:val="21"/>
        <w:spacing w:line="360" w:lineRule="exact"/>
        <w:ind w:firstLine="240" w:firstLineChars="100"/>
        <w:rPr>
          <w:color w:val="auto"/>
        </w:rPr>
        <w:pPrChange w:id="81" w:author="87973" w:date="2018-05-14T22:11:00Z">
          <w:pPr>
            <w:pStyle w:val="21"/>
            <w:spacing w:line="360" w:lineRule="exact"/>
            <w:ind w:firstLine="210" w:firstLineChars="100"/>
          </w:pPr>
        </w:pPrChange>
      </w:pPr>
      <w:r>
        <w:rPr>
          <w:rFonts w:ascii="Times New Roman" w:hAnsi="Times New Roman"/>
          <w:color w:val="auto"/>
          <w:kern w:val="0"/>
          <w:sz w:val="24"/>
          <w:szCs w:val="24"/>
          <w:rPrChange w:id="82" w:author="87973" w:date="2018-05-14T21:47:00Z">
            <w:rPr>
              <w:rFonts w:ascii="Calibri" w:hAnsi="Calibri"/>
              <w:color w:val="auto"/>
              <w:kern w:val="2"/>
              <w:sz w:val="21"/>
              <w:szCs w:val="22"/>
            </w:rPr>
          </w:rPrChange>
        </w:rPr>
        <w:t xml:space="preserve">2.3  </w:t>
      </w:r>
      <w:r>
        <w:rPr>
          <w:rFonts w:ascii="Times New Roman" w:hAnsi="Times New Roman"/>
          <w:color w:val="auto"/>
          <w:kern w:val="0"/>
          <w:sz w:val="24"/>
          <w:szCs w:val="24"/>
          <w:rPrChange w:id="83" w:author="87973" w:date="2018-05-14T21:47:00Z">
            <w:rPr>
              <w:rFonts w:ascii="Calibri" w:hAnsi="Calibri"/>
              <w:color w:val="auto"/>
              <w:kern w:val="2"/>
              <w:sz w:val="21"/>
              <w:szCs w:val="22"/>
            </w:rPr>
          </w:rPrChange>
        </w:rPr>
        <w:t>................................................. ..........................................................</w:t>
      </w:r>
      <w:r>
        <w:rPr>
          <w:rFonts w:ascii="Times New Roman" w:hAnsi="Times New Roman"/>
          <w:color w:val="auto"/>
          <w:kern w:val="0"/>
          <w:sz w:val="24"/>
          <w:szCs w:val="24"/>
          <w:rPrChange w:id="84" w:author="87973" w:date="2018-05-14T21:47:00Z">
            <w:rPr>
              <w:rFonts w:ascii="Calibri" w:hAnsi="Calibri"/>
              <w:color w:val="auto"/>
              <w:kern w:val="2"/>
              <w:sz w:val="21"/>
              <w:szCs w:val="22"/>
            </w:rPr>
          </w:rPrChange>
        </w:rPr>
        <w:t xml:space="preserve"> </w:t>
      </w:r>
    </w:p>
    <w:p>
      <w:pPr>
        <w:pStyle w:val="21"/>
        <w:spacing w:line="360" w:lineRule="exact"/>
        <w:rPr>
          <w:rFonts w:eastAsiaTheme="minorEastAsia"/>
          <w:color w:val="auto"/>
        </w:rPr>
      </w:pPr>
      <w:r>
        <w:rPr>
          <w:rFonts w:hint="eastAsia" w:ascii="Times New Roman" w:hAnsi="Times New Roman" w:eastAsiaTheme="minorEastAsia"/>
          <w:color w:val="auto"/>
          <w:kern w:val="0"/>
          <w:sz w:val="24"/>
          <w:szCs w:val="24"/>
          <w:rPrChange w:id="85" w:author="87973" w:date="2018-05-14T21:47:00Z">
            <w:rPr>
              <w:rFonts w:hint="eastAsia" w:ascii="Calibri" w:hAnsi="Calibri" w:eastAsiaTheme="minorEastAsia"/>
              <w:color w:val="auto"/>
              <w:kern w:val="2"/>
              <w:sz w:val="28"/>
              <w:szCs w:val="28"/>
            </w:rPr>
          </w:rPrChange>
        </w:rPr>
        <w:t>第</w:t>
      </w:r>
      <w:r>
        <w:rPr>
          <w:rFonts w:ascii="Times New Roman" w:hAnsi="Times New Roman" w:eastAsiaTheme="minorEastAsia"/>
          <w:color w:val="auto"/>
          <w:kern w:val="0"/>
          <w:sz w:val="24"/>
          <w:szCs w:val="24"/>
          <w:rPrChange w:id="86" w:author="87973" w:date="2018-05-14T21:47:00Z">
            <w:rPr>
              <w:rFonts w:ascii="Calibri" w:hAnsi="Calibri" w:eastAsiaTheme="minorEastAsia"/>
              <w:color w:val="auto"/>
              <w:kern w:val="2"/>
              <w:sz w:val="28"/>
              <w:szCs w:val="28"/>
            </w:rPr>
          </w:rPrChange>
        </w:rPr>
        <w:t>3</w:t>
      </w:r>
      <w:r>
        <w:rPr>
          <w:rFonts w:hint="eastAsia" w:ascii="Times New Roman" w:hAnsi="Times New Roman" w:eastAsiaTheme="minorEastAsia"/>
          <w:color w:val="auto"/>
          <w:kern w:val="0"/>
          <w:sz w:val="24"/>
          <w:szCs w:val="24"/>
          <w:rPrChange w:id="87" w:author="87973" w:date="2018-05-14T21:47:00Z">
            <w:rPr>
              <w:rFonts w:hint="eastAsia" w:ascii="Calibri" w:hAnsi="Calibri" w:eastAsiaTheme="minorEastAsia"/>
              <w:color w:val="auto"/>
              <w:kern w:val="2"/>
              <w:sz w:val="28"/>
              <w:szCs w:val="28"/>
            </w:rPr>
          </w:rPrChange>
        </w:rPr>
        <w:t>章</w:t>
      </w:r>
      <w:r>
        <w:rPr>
          <w:rFonts w:ascii="Times New Roman" w:hAnsi="Times New Roman" w:eastAsiaTheme="minorEastAsia"/>
          <w:color w:val="auto"/>
          <w:kern w:val="0"/>
          <w:sz w:val="24"/>
          <w:szCs w:val="24"/>
          <w:rPrChange w:id="88" w:author="87973" w:date="2018-05-14T21:47:00Z">
            <w:rPr>
              <w:rFonts w:ascii="Calibri" w:hAnsi="Calibri" w:eastAsiaTheme="minorEastAsia"/>
              <w:color w:val="auto"/>
              <w:kern w:val="2"/>
              <w:sz w:val="28"/>
              <w:szCs w:val="28"/>
            </w:rPr>
          </w:rPrChange>
        </w:rPr>
        <w:t xml:space="preserve"> </w:t>
      </w:r>
      <w:r>
        <w:rPr>
          <w:rFonts w:eastAsiaTheme="minorEastAsia"/>
          <w:color w:val="auto"/>
        </w:rPr>
        <w:t>.............................................................................. .........................</w:t>
      </w:r>
    </w:p>
    <w:p>
      <w:pPr>
        <w:pStyle w:val="21"/>
        <w:spacing w:line="360" w:lineRule="exact"/>
        <w:rPr>
          <w:rFonts w:eastAsiaTheme="minorEastAsia"/>
          <w:color w:val="auto"/>
        </w:rPr>
      </w:pPr>
      <w:r>
        <w:rPr>
          <w:rFonts w:hint="eastAsia" w:ascii="Times New Roman" w:hAnsi="Times New Roman" w:eastAsiaTheme="minorEastAsia"/>
          <w:color w:val="auto"/>
          <w:kern w:val="0"/>
          <w:sz w:val="24"/>
          <w:szCs w:val="24"/>
          <w:rPrChange w:id="89" w:author="87973" w:date="2018-05-14T21:47:00Z">
            <w:rPr>
              <w:rFonts w:hint="eastAsia" w:ascii="Calibri" w:hAnsi="Calibri" w:eastAsiaTheme="minorEastAsia"/>
              <w:color w:val="auto"/>
              <w:kern w:val="2"/>
              <w:sz w:val="28"/>
              <w:szCs w:val="28"/>
            </w:rPr>
          </w:rPrChange>
        </w:rPr>
        <w:t>第</w:t>
      </w:r>
      <w:r>
        <w:rPr>
          <w:rFonts w:ascii="Times New Roman" w:hAnsi="Times New Roman" w:eastAsiaTheme="minorEastAsia"/>
          <w:color w:val="auto"/>
          <w:kern w:val="0"/>
          <w:sz w:val="24"/>
          <w:szCs w:val="24"/>
          <w:rPrChange w:id="90" w:author="87973" w:date="2018-05-14T21:47:00Z">
            <w:rPr>
              <w:rFonts w:ascii="Calibri" w:hAnsi="Calibri" w:eastAsiaTheme="minorEastAsia"/>
              <w:color w:val="auto"/>
              <w:kern w:val="2"/>
              <w:sz w:val="28"/>
              <w:szCs w:val="28"/>
            </w:rPr>
          </w:rPrChange>
        </w:rPr>
        <w:t>4</w:t>
      </w:r>
      <w:r>
        <w:rPr>
          <w:rFonts w:hint="eastAsia" w:ascii="Times New Roman" w:hAnsi="Times New Roman" w:eastAsiaTheme="minorEastAsia"/>
          <w:color w:val="auto"/>
          <w:kern w:val="0"/>
          <w:sz w:val="24"/>
          <w:szCs w:val="24"/>
          <w:rPrChange w:id="91" w:author="87973" w:date="2018-05-14T21:47:00Z">
            <w:rPr>
              <w:rFonts w:hint="eastAsia" w:ascii="Calibri" w:hAnsi="Calibri" w:eastAsiaTheme="minorEastAsia"/>
              <w:color w:val="auto"/>
              <w:kern w:val="2"/>
              <w:sz w:val="28"/>
              <w:szCs w:val="28"/>
            </w:rPr>
          </w:rPrChange>
        </w:rPr>
        <w:t>章</w:t>
      </w:r>
      <w:r>
        <w:rPr>
          <w:rFonts w:ascii="Times New Roman" w:hAnsi="Times New Roman" w:eastAsiaTheme="minorEastAsia"/>
          <w:color w:val="auto"/>
          <w:kern w:val="0"/>
          <w:sz w:val="24"/>
          <w:szCs w:val="24"/>
          <w:rPrChange w:id="92" w:author="87973" w:date="2018-05-14T21:47:00Z">
            <w:rPr>
              <w:rFonts w:ascii="Calibri" w:hAnsi="Calibri" w:eastAsiaTheme="minorEastAsia"/>
              <w:color w:val="auto"/>
              <w:kern w:val="2"/>
              <w:sz w:val="28"/>
              <w:szCs w:val="28"/>
            </w:rPr>
          </w:rPrChange>
        </w:rPr>
        <w:t xml:space="preserve"> </w:t>
      </w:r>
      <w:r>
        <w:rPr>
          <w:rFonts w:eastAsiaTheme="minorEastAsia"/>
          <w:color w:val="auto"/>
        </w:rPr>
        <w:t>............................................................................. .........................</w:t>
      </w:r>
    </w:p>
    <w:p>
      <w:pPr>
        <w:pStyle w:val="21"/>
        <w:spacing w:line="360" w:lineRule="exact"/>
        <w:rPr>
          <w:rFonts w:eastAsiaTheme="minorEastAsia"/>
          <w:color w:val="auto"/>
          <w:sz w:val="24"/>
          <w:szCs w:val="24"/>
          <w:rPrChange w:id="93" w:author="87973" w:date="2018-05-14T21:47:00Z">
            <w:rPr>
              <w:rFonts w:eastAsiaTheme="minorEastAsia"/>
              <w:color w:val="auto"/>
              <w:sz w:val="28"/>
              <w:szCs w:val="28"/>
            </w:rPr>
          </w:rPrChange>
        </w:rPr>
      </w:pPr>
      <w:r>
        <w:rPr>
          <w:rFonts w:hint="eastAsia" w:ascii="Times New Roman" w:hAnsi="Times New Roman" w:eastAsiaTheme="minorEastAsia"/>
          <w:color w:val="auto"/>
          <w:kern w:val="0"/>
          <w:sz w:val="24"/>
          <w:szCs w:val="24"/>
          <w:rPrChange w:id="94" w:author="87973" w:date="2018-05-14T21:47:00Z">
            <w:rPr>
              <w:rFonts w:hint="eastAsia" w:ascii="Calibri" w:hAnsi="Calibri" w:eastAsiaTheme="minorEastAsia"/>
              <w:color w:val="auto"/>
              <w:kern w:val="2"/>
              <w:sz w:val="28"/>
              <w:szCs w:val="28"/>
            </w:rPr>
          </w:rPrChange>
        </w:rPr>
        <w:t>第</w:t>
      </w:r>
      <w:r>
        <w:rPr>
          <w:rFonts w:ascii="Times New Roman" w:hAnsi="Times New Roman" w:eastAsiaTheme="minorEastAsia"/>
          <w:color w:val="auto"/>
          <w:kern w:val="0"/>
          <w:sz w:val="24"/>
          <w:szCs w:val="24"/>
          <w:rPrChange w:id="95" w:author="87973" w:date="2018-05-14T21:47:00Z">
            <w:rPr>
              <w:rFonts w:ascii="Calibri" w:hAnsi="Calibri" w:eastAsiaTheme="minorEastAsia"/>
              <w:color w:val="auto"/>
              <w:kern w:val="2"/>
              <w:sz w:val="28"/>
              <w:szCs w:val="28"/>
            </w:rPr>
          </w:rPrChange>
        </w:rPr>
        <w:t>5</w:t>
      </w:r>
      <w:r>
        <w:rPr>
          <w:rFonts w:hint="eastAsia" w:ascii="Times New Roman" w:hAnsi="Times New Roman" w:eastAsiaTheme="minorEastAsia"/>
          <w:color w:val="auto"/>
          <w:kern w:val="0"/>
          <w:sz w:val="24"/>
          <w:szCs w:val="24"/>
          <w:rPrChange w:id="96" w:author="87973" w:date="2018-05-14T21:47:00Z">
            <w:rPr>
              <w:rFonts w:hint="eastAsia" w:ascii="Calibri" w:hAnsi="Calibri" w:eastAsiaTheme="minorEastAsia"/>
              <w:color w:val="auto"/>
              <w:kern w:val="2"/>
              <w:sz w:val="28"/>
              <w:szCs w:val="28"/>
            </w:rPr>
          </w:rPrChange>
        </w:rPr>
        <w:t>章</w:t>
      </w:r>
      <w:r>
        <w:rPr>
          <w:rFonts w:ascii="Times New Roman" w:hAnsi="Times New Roman" w:eastAsiaTheme="minorEastAsia"/>
          <w:color w:val="auto"/>
          <w:kern w:val="0"/>
          <w:sz w:val="24"/>
          <w:szCs w:val="24"/>
          <w:rPrChange w:id="97" w:author="87973" w:date="2018-05-14T21:47:00Z">
            <w:rPr>
              <w:rFonts w:ascii="Calibri" w:hAnsi="Calibri" w:eastAsiaTheme="minorEastAsia"/>
              <w:color w:val="auto"/>
              <w:kern w:val="2"/>
              <w:sz w:val="28"/>
              <w:szCs w:val="28"/>
            </w:rPr>
          </w:rPrChange>
        </w:rPr>
        <w:t xml:space="preserve"> </w:t>
      </w:r>
    </w:p>
    <w:p>
      <w:pPr>
        <w:pStyle w:val="21"/>
        <w:spacing w:line="360" w:lineRule="exact"/>
        <w:rPr>
          <w:rFonts w:eastAsiaTheme="minorEastAsia"/>
          <w:color w:val="auto"/>
        </w:rPr>
      </w:pPr>
      <w:r>
        <w:rPr>
          <w:rFonts w:eastAsiaTheme="minorEastAsia"/>
          <w:color w:val="auto"/>
        </w:rPr>
        <w:t>............................................................................ .........................</w:t>
      </w:r>
    </w:p>
    <w:p>
      <w:pPr>
        <w:pStyle w:val="21"/>
        <w:spacing w:line="360" w:lineRule="exact"/>
        <w:rPr>
          <w:rFonts w:eastAsiaTheme="minorEastAsia"/>
          <w:color w:val="auto"/>
        </w:rPr>
      </w:pPr>
      <w:r>
        <w:rPr>
          <w:rFonts w:hint="eastAsia" w:ascii="Times New Roman" w:hAnsi="Times New Roman" w:eastAsiaTheme="minorEastAsia"/>
          <w:color w:val="auto"/>
          <w:kern w:val="0"/>
          <w:sz w:val="24"/>
          <w:szCs w:val="24"/>
          <w:rPrChange w:id="98" w:author="87973" w:date="2018-05-14T21:47:00Z">
            <w:rPr>
              <w:rFonts w:hint="eastAsia" w:ascii="Calibri" w:hAnsi="Calibri" w:eastAsiaTheme="minorEastAsia"/>
              <w:color w:val="auto"/>
              <w:kern w:val="2"/>
              <w:sz w:val="28"/>
              <w:szCs w:val="28"/>
            </w:rPr>
          </w:rPrChange>
        </w:rPr>
        <w:t>总结</w:t>
      </w:r>
      <w:r>
        <w:rPr>
          <w:rFonts w:hint="eastAsia" w:ascii="Times New Roman" w:hAnsi="Times New Roman" w:eastAsiaTheme="minorEastAsia"/>
          <w:color w:val="auto"/>
          <w:kern w:val="0"/>
          <w:sz w:val="24"/>
          <w:szCs w:val="24"/>
          <w:rPrChange w:id="99" w:author="87973" w:date="2018-05-14T21:47:00Z">
            <w:rPr>
              <w:rFonts w:hint="eastAsia" w:ascii="Calibri" w:hAnsi="Calibri" w:eastAsiaTheme="minorEastAsia"/>
              <w:color w:val="auto"/>
              <w:kern w:val="2"/>
              <w:sz w:val="28"/>
              <w:szCs w:val="28"/>
            </w:rPr>
          </w:rPrChange>
        </w:rPr>
        <w:t>与展望</w:t>
      </w:r>
      <w:r>
        <w:rPr>
          <w:rFonts w:eastAsiaTheme="minorEastAsia"/>
          <w:color w:val="auto"/>
        </w:rPr>
        <w:t>.............. ...............</w:t>
      </w:r>
    </w:p>
    <w:p>
      <w:pPr>
        <w:pStyle w:val="21"/>
        <w:spacing w:line="360" w:lineRule="exact"/>
        <w:rPr>
          <w:rFonts w:eastAsiaTheme="minorEastAsia"/>
          <w:color w:val="auto"/>
        </w:rPr>
      </w:pPr>
      <w:r>
        <w:rPr>
          <w:rFonts w:hint="eastAsia" w:ascii="Times New Roman" w:hAnsi="Times New Roman" w:eastAsiaTheme="minorEastAsia"/>
          <w:color w:val="auto"/>
          <w:kern w:val="0"/>
          <w:sz w:val="24"/>
          <w:szCs w:val="24"/>
          <w:rPrChange w:id="100" w:author="87973" w:date="2018-05-14T21:47:00Z">
            <w:rPr>
              <w:rFonts w:hint="eastAsia" w:ascii="Calibri" w:hAnsi="Calibri" w:eastAsiaTheme="minorEastAsia"/>
              <w:color w:val="auto"/>
              <w:kern w:val="2"/>
              <w:sz w:val="28"/>
              <w:szCs w:val="28"/>
            </w:rPr>
          </w:rPrChange>
        </w:rPr>
        <w:t>参考文献</w:t>
      </w:r>
      <w:r>
        <w:rPr>
          <w:rFonts w:eastAsiaTheme="minorEastAsia"/>
          <w:color w:val="auto"/>
        </w:rPr>
        <w:t>................................................................ .....................................................</w:t>
      </w:r>
    </w:p>
    <w:p>
      <w:pPr>
        <w:pStyle w:val="21"/>
        <w:spacing w:line="360" w:lineRule="exact"/>
        <w:rPr>
          <w:rFonts w:eastAsiaTheme="minorEastAsia"/>
          <w:color w:val="auto"/>
          <w:sz w:val="24"/>
          <w:szCs w:val="24"/>
          <w:rPrChange w:id="101" w:author="87973" w:date="2018-05-14T21:47:00Z">
            <w:rPr>
              <w:rFonts w:eastAsiaTheme="minorEastAsia"/>
              <w:color w:val="auto"/>
              <w:sz w:val="28"/>
              <w:szCs w:val="28"/>
            </w:rPr>
          </w:rPrChange>
        </w:rPr>
      </w:pPr>
      <w:r>
        <w:rPr>
          <w:rFonts w:hint="eastAsia" w:ascii="Times New Roman" w:hAnsi="Times New Roman" w:eastAsiaTheme="minorEastAsia"/>
          <w:color w:val="auto"/>
          <w:kern w:val="0"/>
          <w:sz w:val="24"/>
          <w:szCs w:val="24"/>
          <w:rPrChange w:id="102" w:author="87973" w:date="2018-05-14T21:47:00Z">
            <w:rPr>
              <w:rFonts w:hint="eastAsia" w:ascii="Calibri" w:hAnsi="Calibri" w:eastAsiaTheme="minorEastAsia"/>
              <w:color w:val="auto"/>
              <w:kern w:val="2"/>
              <w:sz w:val="28"/>
              <w:szCs w:val="28"/>
            </w:rPr>
          </w:rPrChange>
        </w:rPr>
        <w:t>致谢</w:t>
      </w:r>
      <w:r>
        <w:rPr>
          <w:rFonts w:eastAsiaTheme="minorEastAsia"/>
          <w:color w:val="auto"/>
        </w:rPr>
        <w:t>.................................................................... .....................................................</w:t>
      </w:r>
    </w:p>
    <w:p>
      <w:pPr>
        <w:pStyle w:val="21"/>
        <w:spacing w:line="360" w:lineRule="exact"/>
        <w:rPr>
          <w:rFonts w:eastAsia="黑体"/>
          <w:color w:val="auto"/>
        </w:rPr>
      </w:pPr>
      <w:r>
        <w:rPr>
          <w:rFonts w:hint="eastAsia" w:ascii="Times New Roman" w:hAnsi="Times New Roman" w:eastAsiaTheme="minorEastAsia"/>
          <w:color w:val="auto"/>
          <w:kern w:val="0"/>
          <w:sz w:val="24"/>
          <w:szCs w:val="24"/>
          <w:rPrChange w:id="103" w:author="87973" w:date="2018-05-14T21:47:00Z">
            <w:rPr>
              <w:rFonts w:hint="eastAsia" w:ascii="Calibri" w:hAnsi="Calibri" w:eastAsiaTheme="minorEastAsia"/>
              <w:color w:val="auto"/>
              <w:kern w:val="2"/>
              <w:sz w:val="28"/>
              <w:szCs w:val="28"/>
            </w:rPr>
          </w:rPrChange>
        </w:rPr>
        <w:t>附录</w:t>
      </w:r>
      <w:r>
        <w:rPr>
          <w:rFonts w:ascii="Times New Roman" w:hAnsi="Times New Roman" w:eastAsiaTheme="minorEastAsia"/>
          <w:color w:val="auto"/>
          <w:kern w:val="0"/>
          <w:sz w:val="24"/>
          <w:szCs w:val="24"/>
          <w:rPrChange w:id="104" w:author="87973" w:date="2018-05-14T21:47:00Z">
            <w:rPr>
              <w:rFonts w:ascii="Calibri" w:hAnsi="Calibri" w:eastAsiaTheme="minorEastAsia"/>
              <w:color w:val="auto"/>
              <w:kern w:val="2"/>
              <w:sz w:val="28"/>
              <w:szCs w:val="28"/>
            </w:rPr>
          </w:rPrChange>
        </w:rPr>
        <w:t xml:space="preserve"> </w:t>
      </w:r>
      <w:r>
        <w:rPr>
          <w:rFonts w:ascii="Times New Roman" w:hAnsi="Times New Roman" w:eastAsiaTheme="minorEastAsia"/>
          <w:color w:val="auto"/>
          <w:kern w:val="0"/>
          <w:sz w:val="24"/>
          <w:szCs w:val="24"/>
          <w:rPrChange w:id="105" w:author="87973" w:date="2018-05-14T21:47:00Z">
            <w:rPr>
              <w:rFonts w:ascii="Calibri" w:hAnsi="Calibri" w:eastAsiaTheme="minorEastAsia"/>
              <w:color w:val="auto"/>
              <w:kern w:val="2"/>
              <w:sz w:val="28"/>
              <w:szCs w:val="28"/>
            </w:rPr>
          </w:rPrChange>
        </w:rPr>
        <w:t xml:space="preserve">A  </w:t>
      </w:r>
      <w:r>
        <w:rPr>
          <w:rFonts w:hint="eastAsia" w:ascii="Times New Roman" w:hAnsi="Times New Roman" w:eastAsiaTheme="minorEastAsia"/>
          <w:color w:val="auto"/>
          <w:kern w:val="0"/>
          <w:sz w:val="24"/>
          <w:szCs w:val="24"/>
          <w:rPrChange w:id="106" w:author="87973" w:date="2018-05-14T21:47:00Z">
            <w:rPr>
              <w:rFonts w:hint="eastAsia" w:ascii="Calibri" w:hAnsi="Calibri" w:eastAsiaTheme="minorEastAsia"/>
              <w:color w:val="auto"/>
              <w:kern w:val="2"/>
              <w:sz w:val="28"/>
              <w:szCs w:val="28"/>
            </w:rPr>
          </w:rPrChange>
        </w:rPr>
        <w:t>程序</w:t>
      </w:r>
      <w:r>
        <w:rPr>
          <w:rFonts w:hint="eastAsia" w:ascii="Times New Roman" w:hAnsi="Times New Roman" w:eastAsiaTheme="minorEastAsia"/>
          <w:color w:val="auto"/>
          <w:kern w:val="0"/>
          <w:sz w:val="24"/>
          <w:szCs w:val="24"/>
          <w:rPrChange w:id="107" w:author="87973" w:date="2018-05-14T21:47:00Z">
            <w:rPr>
              <w:rFonts w:hint="eastAsia" w:ascii="Calibri" w:hAnsi="Calibri" w:eastAsiaTheme="minorEastAsia"/>
              <w:color w:val="auto"/>
              <w:kern w:val="2"/>
              <w:sz w:val="28"/>
              <w:szCs w:val="28"/>
            </w:rPr>
          </w:rPrChange>
        </w:rPr>
        <w:t>（设计图）</w:t>
      </w:r>
      <w:r>
        <w:rPr>
          <w:rFonts w:eastAsia="黑体"/>
          <w:color w:val="auto"/>
        </w:rPr>
        <w:t>.............</w:t>
      </w:r>
      <w:r>
        <w:rPr>
          <w:color w:val="auto"/>
        </w:rPr>
        <w:t xml:space="preserve"> ..............</w:t>
      </w:r>
      <w:r>
        <w:rPr>
          <w:rFonts w:eastAsia="黑体"/>
          <w:color w:val="auto"/>
        </w:rPr>
        <w:t>..........................................</w:t>
      </w:r>
    </w:p>
    <w:p>
      <w:pPr>
        <w:pStyle w:val="21"/>
        <w:spacing w:line="360" w:lineRule="exact"/>
        <w:ind w:firstLine="600" w:firstLineChars="250"/>
        <w:rPr>
          <w:rFonts w:eastAsia="黑体"/>
          <w:color w:val="auto"/>
        </w:rPr>
        <w:pPrChange w:id="108" w:author="87973" w:date="2018-05-14T21:47:00Z">
          <w:pPr>
            <w:pStyle w:val="21"/>
            <w:spacing w:line="360" w:lineRule="exact"/>
            <w:ind w:firstLine="700" w:firstLineChars="250"/>
          </w:pPr>
        </w:pPrChange>
      </w:pPr>
      <w:r>
        <w:rPr>
          <w:rFonts w:eastAsiaTheme="minorEastAsia"/>
          <w:color w:val="auto"/>
          <w:sz w:val="24"/>
          <w:szCs w:val="24"/>
          <w:rPrChange w:id="109" w:author="87973" w:date="2018-05-14T21:47:00Z">
            <w:rPr>
              <w:rFonts w:eastAsiaTheme="minorEastAsia"/>
              <w:color w:val="auto"/>
              <w:sz w:val="28"/>
              <w:szCs w:val="28"/>
            </w:rPr>
          </w:rPrChange>
        </w:rPr>
        <w:t xml:space="preserve">B  </w:t>
      </w:r>
      <w:r>
        <w:rPr>
          <w:rFonts w:eastAsia="黑体"/>
          <w:color w:val="auto"/>
        </w:rPr>
        <w:t>.............</w:t>
      </w:r>
      <w:r>
        <w:rPr>
          <w:color w:val="auto"/>
        </w:rPr>
        <w:t xml:space="preserve"> ..............</w:t>
      </w:r>
      <w:r>
        <w:rPr>
          <w:rFonts w:eastAsia="黑体"/>
          <w:color w:val="auto"/>
        </w:rPr>
        <w:t>..........................................</w:t>
      </w:r>
    </w:p>
    <w:p>
      <w:pPr>
        <w:pStyle w:val="21"/>
        <w:spacing w:line="360" w:lineRule="exact"/>
        <w:ind w:firstLine="720" w:firstLineChars="300"/>
        <w:rPr>
          <w:rFonts w:eastAsia="黑体"/>
          <w:color w:val="auto"/>
        </w:rPr>
      </w:pPr>
    </w:p>
    <w:p>
      <w:pPr>
        <w:pStyle w:val="21"/>
        <w:spacing w:line="360" w:lineRule="exact"/>
        <w:ind w:firstLine="720" w:firstLineChars="300"/>
        <w:rPr>
          <w:rFonts w:eastAsia="黑体"/>
          <w:color w:val="auto"/>
        </w:rPr>
      </w:pPr>
    </w:p>
    <w:p>
      <w:pPr>
        <w:pStyle w:val="21"/>
        <w:spacing w:line="360" w:lineRule="exact"/>
        <w:ind w:firstLine="720" w:firstLineChars="300"/>
        <w:rPr>
          <w:rFonts w:eastAsia="黑体"/>
          <w:color w:val="auto"/>
        </w:rPr>
      </w:pPr>
    </w:p>
    <w:p>
      <w:pPr>
        <w:rPr>
          <w:rFonts w:ascii="Times New Roman" w:hAnsi="Times New Roman" w:eastAsia="隶书"/>
          <w:b/>
          <w:bCs/>
          <w:sz w:val="72"/>
        </w:rPr>
      </w:pPr>
    </w:p>
    <w:p>
      <w:pPr>
        <w:rPr>
          <w:rFonts w:ascii="Times New Roman" w:hAnsi="Times New Roman" w:eastAsia="隶书"/>
          <w:b/>
          <w:bCs/>
          <w:sz w:val="72"/>
        </w:rPr>
      </w:pPr>
    </w:p>
    <w:p>
      <w:pPr>
        <w:widowControl/>
        <w:jc w:val="left"/>
        <w:rPr>
          <w:rFonts w:ascii="Times New Roman" w:hAnsi="Times New Roman"/>
          <w:b/>
          <w:sz w:val="30"/>
          <w:szCs w:val="30"/>
        </w:rPr>
      </w:pPr>
      <w:bookmarkStart w:id="0" w:name="_Toc20404"/>
      <w:r>
        <w:rPr>
          <w:rFonts w:ascii="Times New Roman" w:hAnsi="Times New Roman"/>
          <w:b/>
          <w:sz w:val="30"/>
          <w:szCs w:val="30"/>
        </w:rPr>
        <w:br w:type="page"/>
      </w:r>
    </w:p>
    <w:p>
      <w:pPr>
        <w:pStyle w:val="6"/>
        <w:ind w:right="-632" w:rightChars="-301"/>
        <w:outlineLvl w:val="0"/>
        <w:rPr>
          <w:rFonts w:ascii="Times New Roman" w:hAnsi="Times New Roman"/>
          <w:b/>
          <w:sz w:val="30"/>
          <w:szCs w:val="30"/>
        </w:rPr>
      </w:pPr>
      <w:r>
        <w:rPr>
          <w:rFonts w:ascii="Times New Roman" w:hAnsi="Times New Roman"/>
          <w:b/>
          <w:sz w:val="30"/>
          <w:szCs w:val="30"/>
        </w:rPr>
        <w:t>附录5</w:t>
      </w:r>
    </w:p>
    <w:p>
      <w:pPr>
        <w:pStyle w:val="21"/>
        <w:spacing w:before="480" w:after="360" w:line="360" w:lineRule="exact"/>
        <w:jc w:val="center"/>
        <w:rPr>
          <w:rFonts w:eastAsia="黑体"/>
          <w:color w:val="auto"/>
          <w:sz w:val="44"/>
          <w:szCs w:val="44"/>
        </w:rPr>
      </w:pPr>
      <w:r>
        <w:rPr>
          <w:rFonts w:eastAsia="黑体"/>
          <w:color w:val="auto"/>
          <w:sz w:val="32"/>
          <w:szCs w:val="32"/>
        </w:rPr>
        <w:t>第X章 总结与展望</w:t>
      </w:r>
    </w:p>
    <w:p>
      <w:pPr>
        <w:rPr>
          <w:rFonts w:ascii="Times New Roman" w:hAnsi="Times New Roman" w:eastAsia="黑体"/>
          <w:color w:val="FF0000"/>
          <w:sz w:val="30"/>
          <w:szCs w:val="30"/>
        </w:rPr>
      </w:pPr>
      <w:r>
        <w:rPr>
          <w:rFonts w:ascii="Times New Roman" w:hAnsi="Times New Roman" w:eastAsia="黑体"/>
          <w:color w:val="FF0000"/>
          <w:sz w:val="30"/>
          <w:szCs w:val="30"/>
        </w:rPr>
        <w:t>要求自动化、通信、计算机、软件、网络、电子专业的学生在该章增加如下两个内容（其它专业可参照执行）：X.1小节最后增加复杂工程问题体现；增加X.3小节。</w:t>
      </w:r>
    </w:p>
    <w:p>
      <w:pPr>
        <w:rPr>
          <w:rFonts w:ascii="Times New Roman" w:hAnsi="Times New Roman" w:eastAsia="黑体"/>
          <w:color w:val="FF0000"/>
          <w:sz w:val="30"/>
          <w:szCs w:val="30"/>
        </w:rPr>
      </w:pPr>
    </w:p>
    <w:p>
      <w:pPr>
        <w:rPr>
          <w:rFonts w:ascii="Times New Roman" w:hAnsi="Times New Roman" w:eastAsia="黑体"/>
          <w:sz w:val="28"/>
          <w:szCs w:val="28"/>
        </w:rPr>
      </w:pPr>
      <w:r>
        <w:rPr>
          <w:rFonts w:ascii="Times New Roman" w:hAnsi="Times New Roman" w:eastAsia="黑体"/>
          <w:sz w:val="28"/>
          <w:szCs w:val="28"/>
        </w:rPr>
        <w:t>X.1 总结</w:t>
      </w:r>
    </w:p>
    <w:p>
      <w:pPr>
        <w:ind w:firstLine="420"/>
        <w:rPr>
          <w:rFonts w:ascii="Times New Roman" w:hAnsi="Times New Roman" w:eastAsiaTheme="minorEastAsia"/>
          <w:b/>
          <w:color w:val="0070C0"/>
          <w:sz w:val="24"/>
          <w:szCs w:val="24"/>
        </w:rPr>
      </w:pPr>
      <w:r>
        <w:rPr>
          <w:rFonts w:ascii="Times New Roman" w:hAnsi="Times New Roman" w:eastAsiaTheme="minorEastAsia"/>
          <w:b/>
          <w:color w:val="0070C0"/>
          <w:sz w:val="24"/>
          <w:szCs w:val="24"/>
        </w:rPr>
        <w:t>该小节除阐述毕业设计完成的工作外，增加毕业设计中复杂工程问题的具体体现，要求至少体现以下7个特征中的第1条，外加（6）-（7）中的3条以上特征。</w:t>
      </w:r>
    </w:p>
    <w:p>
      <w:pPr>
        <w:rPr>
          <w:rFonts w:ascii="Times New Roman" w:hAnsi="Times New Roman" w:eastAsiaTheme="minorEastAsia"/>
          <w:color w:val="0070C0"/>
          <w:sz w:val="24"/>
          <w:szCs w:val="24"/>
        </w:rPr>
      </w:pPr>
      <w:r>
        <w:rPr>
          <w:rFonts w:ascii="Times New Roman" w:hAnsi="Times New Roman" w:eastAsiaTheme="minorEastAsia"/>
          <w:color w:val="0070C0"/>
          <w:sz w:val="24"/>
          <w:szCs w:val="24"/>
        </w:rPr>
        <w:t>（1）必须运用深入的工程原理经过分析才可能得到解决</w:t>
      </w:r>
    </w:p>
    <w:p>
      <w:pPr>
        <w:rPr>
          <w:rFonts w:ascii="Times New Roman" w:hAnsi="Times New Roman" w:eastAsiaTheme="minorEastAsia"/>
          <w:color w:val="0070C0"/>
          <w:sz w:val="24"/>
          <w:szCs w:val="24"/>
        </w:rPr>
      </w:pPr>
      <w:r>
        <w:rPr>
          <w:rFonts w:ascii="Times New Roman" w:hAnsi="Times New Roman" w:eastAsiaTheme="minorEastAsia"/>
          <w:color w:val="0070C0"/>
          <w:sz w:val="24"/>
          <w:szCs w:val="24"/>
        </w:rPr>
        <w:t>（2）需要涉及多方面的技术、工程和其它因素，并可能相互有一定冲突</w:t>
      </w:r>
    </w:p>
    <w:p>
      <w:pPr>
        <w:rPr>
          <w:rFonts w:ascii="Times New Roman" w:hAnsi="Times New Roman" w:eastAsiaTheme="minorEastAsia"/>
          <w:color w:val="0070C0"/>
          <w:sz w:val="24"/>
          <w:szCs w:val="24"/>
        </w:rPr>
      </w:pPr>
      <w:r>
        <w:rPr>
          <w:rFonts w:ascii="Times New Roman" w:hAnsi="Times New Roman" w:eastAsiaTheme="minorEastAsia"/>
          <w:color w:val="0070C0"/>
          <w:sz w:val="24"/>
          <w:szCs w:val="24"/>
        </w:rPr>
        <w:t>（3）需要通过建立合适的抽象模型才能解决，在建模过程中需要体现出创造性</w:t>
      </w:r>
    </w:p>
    <w:p>
      <w:pPr>
        <w:rPr>
          <w:rFonts w:ascii="Times New Roman" w:hAnsi="Times New Roman" w:eastAsiaTheme="minorEastAsia"/>
          <w:color w:val="0070C0"/>
          <w:sz w:val="24"/>
          <w:szCs w:val="24"/>
        </w:rPr>
      </w:pPr>
      <w:r>
        <w:rPr>
          <w:rFonts w:ascii="Times New Roman" w:hAnsi="Times New Roman" w:eastAsiaTheme="minorEastAsia"/>
          <w:color w:val="0070C0"/>
          <w:sz w:val="24"/>
          <w:szCs w:val="24"/>
        </w:rPr>
        <w:t>（4）不是仅靠常用方法就可以解决的</w:t>
      </w:r>
    </w:p>
    <w:p>
      <w:pPr>
        <w:rPr>
          <w:rFonts w:ascii="Times New Roman" w:hAnsi="Times New Roman" w:eastAsiaTheme="minorEastAsia"/>
          <w:color w:val="0070C0"/>
          <w:sz w:val="24"/>
          <w:szCs w:val="24"/>
        </w:rPr>
      </w:pPr>
      <w:r>
        <w:rPr>
          <w:rFonts w:ascii="Times New Roman" w:hAnsi="Times New Roman" w:eastAsiaTheme="minorEastAsia"/>
          <w:color w:val="0070C0"/>
          <w:sz w:val="24"/>
          <w:szCs w:val="24"/>
        </w:rPr>
        <w:t>（5）问题中涉及的因素可能没有完全包含在专业标准和规范中</w:t>
      </w:r>
    </w:p>
    <w:p>
      <w:pPr>
        <w:rPr>
          <w:rFonts w:ascii="Times New Roman" w:hAnsi="Times New Roman" w:eastAsiaTheme="minorEastAsia"/>
          <w:color w:val="0070C0"/>
          <w:sz w:val="24"/>
          <w:szCs w:val="24"/>
        </w:rPr>
      </w:pPr>
      <w:r>
        <w:rPr>
          <w:rFonts w:ascii="Times New Roman" w:hAnsi="Times New Roman" w:eastAsiaTheme="minorEastAsia"/>
          <w:color w:val="0070C0"/>
          <w:sz w:val="24"/>
          <w:szCs w:val="24"/>
        </w:rPr>
        <w:t>（6）问题相关各方利益不完全一致</w:t>
      </w:r>
    </w:p>
    <w:p>
      <w:pPr>
        <w:rPr>
          <w:rFonts w:ascii="Times New Roman" w:hAnsi="Times New Roman" w:eastAsiaTheme="minorEastAsia"/>
          <w:color w:val="0070C0"/>
          <w:sz w:val="24"/>
          <w:szCs w:val="24"/>
        </w:rPr>
      </w:pPr>
      <w:r>
        <w:rPr>
          <w:rFonts w:ascii="Times New Roman" w:hAnsi="Times New Roman" w:eastAsiaTheme="minorEastAsia"/>
          <w:color w:val="0070C0"/>
          <w:sz w:val="24"/>
          <w:szCs w:val="24"/>
        </w:rPr>
        <w:t>（7）具有较高综合性，包含多个相互关联的子问题</w:t>
      </w:r>
    </w:p>
    <w:p>
      <w:pPr>
        <w:rPr>
          <w:rFonts w:ascii="Times New Roman" w:hAnsi="Times New Roman" w:eastAsiaTheme="minorEastAsia"/>
          <w:color w:val="0070C0"/>
          <w:sz w:val="24"/>
          <w:szCs w:val="24"/>
        </w:rPr>
      </w:pPr>
    </w:p>
    <w:p>
      <w:pPr>
        <w:rPr>
          <w:rFonts w:ascii="Times New Roman" w:hAnsi="Times New Roman" w:eastAsiaTheme="minorEastAsia"/>
          <w:sz w:val="24"/>
          <w:szCs w:val="24"/>
        </w:rPr>
      </w:pPr>
      <w:r>
        <w:rPr>
          <w:rFonts w:ascii="Times New Roman" w:hAnsi="Times New Roman" w:eastAsiaTheme="minorEastAsia"/>
          <w:b/>
          <w:sz w:val="24"/>
          <w:szCs w:val="24"/>
        </w:rPr>
        <w:t>举例：</w:t>
      </w:r>
      <w:r>
        <w:rPr>
          <w:rFonts w:ascii="Times New Roman" w:hAnsi="Times New Roman" w:eastAsiaTheme="minorEastAsia"/>
          <w:sz w:val="24"/>
          <w:szCs w:val="24"/>
        </w:rPr>
        <w:t>本课题综合应用了《数字电子技术》、《传感器实用电路》、《C语言程序设计》、《单片机原理及应用》等课程知识，解决了倒车雷达系统中相关复杂工程问题，具体体现在：超声波测距电路实现的方案多种多样，经过深入分析比较后得出本系统应用的设计方案；本设计涉及多方面的技术，综合应用了单片机、无线传感器、C语言程序等相关技术；本系统的设计需要把单片机和超声波传感器的特点综合利用，具有一些综合性；系统设计中存在成本与可靠性之间的冲突，该课题结合工程实际，设计了基于单片机的模拟倒车雷达系统。</w:t>
      </w:r>
    </w:p>
    <w:p>
      <w:pPr>
        <w:rPr>
          <w:rFonts w:ascii="Times New Roman" w:hAnsi="Times New Roman" w:eastAsiaTheme="minorEastAsia"/>
          <w:sz w:val="24"/>
          <w:szCs w:val="24"/>
        </w:rPr>
      </w:pPr>
    </w:p>
    <w:p>
      <w:pPr>
        <w:rPr>
          <w:rFonts w:ascii="Times New Roman" w:hAnsi="Times New Roman" w:eastAsia="黑体"/>
          <w:sz w:val="28"/>
          <w:szCs w:val="28"/>
        </w:rPr>
      </w:pPr>
      <w:bookmarkStart w:id="1" w:name="_Toc29275"/>
      <w:r>
        <w:rPr>
          <w:rFonts w:ascii="Times New Roman" w:hAnsi="Times New Roman" w:eastAsia="黑体"/>
          <w:sz w:val="28"/>
          <w:szCs w:val="28"/>
        </w:rPr>
        <w:t>X.2 展望</w:t>
      </w:r>
      <w:bookmarkEnd w:id="1"/>
      <w:r>
        <w:rPr>
          <w:rFonts w:ascii="Times New Roman" w:hAnsi="Times New Roman" w:eastAsia="黑体"/>
          <w:sz w:val="28"/>
          <w:szCs w:val="28"/>
        </w:rPr>
        <w:tab/>
      </w:r>
      <w:r>
        <w:rPr>
          <w:rFonts w:ascii="Times New Roman" w:hAnsi="Times New Roman" w:eastAsia="黑体"/>
          <w:sz w:val="28"/>
          <w:szCs w:val="28"/>
        </w:rPr>
        <w:tab/>
      </w:r>
    </w:p>
    <w:p>
      <w:pPr>
        <w:spacing w:line="400" w:lineRule="exact"/>
        <w:ind w:firstLine="480" w:firstLineChars="200"/>
        <w:rPr>
          <w:rFonts w:ascii="Times New Roman" w:hAnsi="Times New Roman"/>
          <w:sz w:val="24"/>
          <w:szCs w:val="24"/>
        </w:rPr>
      </w:pPr>
      <w:r>
        <w:rPr>
          <w:rFonts w:ascii="Times New Roman" w:hAnsi="Times New Roman"/>
          <w:sz w:val="24"/>
          <w:szCs w:val="24"/>
        </w:rPr>
        <w:t>……</w:t>
      </w:r>
    </w:p>
    <w:p>
      <w:pPr>
        <w:spacing w:line="400" w:lineRule="exact"/>
        <w:ind w:firstLine="480" w:firstLineChars="200"/>
        <w:rPr>
          <w:rFonts w:ascii="Times New Roman" w:hAnsi="Times New Roman"/>
          <w:sz w:val="24"/>
          <w:szCs w:val="24"/>
        </w:rPr>
      </w:pPr>
    </w:p>
    <w:p>
      <w:pPr>
        <w:rPr>
          <w:rFonts w:ascii="Times New Roman" w:hAnsi="Times New Roman" w:eastAsia="黑体"/>
          <w:sz w:val="28"/>
          <w:szCs w:val="28"/>
        </w:rPr>
      </w:pPr>
      <w:bookmarkStart w:id="2" w:name="_Toc14749"/>
      <w:r>
        <w:rPr>
          <w:rFonts w:ascii="Times New Roman" w:hAnsi="Times New Roman" w:eastAsia="黑体"/>
          <w:sz w:val="28"/>
          <w:szCs w:val="28"/>
        </w:rPr>
        <w:t>X.3毕业要求指标点达成情况分析</w:t>
      </w:r>
      <w:bookmarkEnd w:id="2"/>
    </w:p>
    <w:p>
      <w:pPr>
        <w:spacing w:line="400" w:lineRule="exact"/>
        <w:ind w:firstLine="480" w:firstLineChars="200"/>
        <w:rPr>
          <w:rFonts w:ascii="Times New Roman" w:hAnsi="Times New Roman"/>
          <w:sz w:val="24"/>
          <w:szCs w:val="24"/>
        </w:rPr>
      </w:pPr>
      <w:r>
        <w:rPr>
          <w:rFonts w:ascii="Times New Roman" w:hAnsi="Times New Roman"/>
          <w:sz w:val="24"/>
          <w:szCs w:val="24"/>
        </w:rPr>
        <w:t>本设计达成毕业要求指标点情况如表X.1所示。</w:t>
      </w:r>
    </w:p>
    <w:p>
      <w:pPr>
        <w:rPr>
          <w:rFonts w:ascii="Times New Roman" w:hAnsi="Times New Roman"/>
        </w:rPr>
      </w:pPr>
    </w:p>
    <w:p>
      <w:pPr>
        <w:snapToGrid w:val="0"/>
        <w:spacing w:before="240" w:after="120"/>
        <w:ind w:firstLine="420" w:firstLineChars="200"/>
        <w:jc w:val="center"/>
        <w:rPr>
          <w:rFonts w:ascii="Times New Roman" w:hAnsi="Times New Roman"/>
          <w:szCs w:val="21"/>
          <w:highlight w:val="yellow"/>
        </w:rPr>
      </w:pPr>
      <w:r>
        <w:rPr>
          <w:rFonts w:ascii="Times New Roman" w:hAnsi="Times New Roman"/>
          <w:szCs w:val="21"/>
          <w:highlight w:val="yellow"/>
        </w:rPr>
        <w:t>表X.1  毕业设计达成毕业要求指标点情况自评表</w:t>
      </w:r>
      <w:r>
        <w:rPr>
          <w:rFonts w:ascii="Times New Roman" w:hAnsi="Times New Roman"/>
          <w:color w:val="FF0000"/>
          <w:szCs w:val="21"/>
          <w:highlight w:val="yellow"/>
        </w:rPr>
        <w:t>（模</w:t>
      </w:r>
      <w:commentRangeStart w:id="4"/>
      <w:r>
        <w:rPr>
          <w:rFonts w:ascii="Times New Roman" w:hAnsi="Times New Roman"/>
          <w:color w:val="FF0000"/>
          <w:szCs w:val="21"/>
          <w:highlight w:val="yellow"/>
        </w:rPr>
        <w:t>版</w:t>
      </w:r>
      <w:commentRangeEnd w:id="4"/>
      <w:r>
        <w:rPr>
          <w:rStyle w:val="17"/>
        </w:rPr>
        <w:commentReference w:id="4"/>
      </w:r>
      <w:r>
        <w:rPr>
          <w:rFonts w:ascii="Times New Roman" w:hAnsi="Times New Roman"/>
          <w:color w:val="FF0000"/>
          <w:szCs w:val="21"/>
          <w:highlight w:val="yellow"/>
        </w:rPr>
        <w:t>）</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5812"/>
        <w:gridCol w:w="9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jc w:val="center"/>
              <w:rPr>
                <w:b/>
                <w:sz w:val="18"/>
                <w:highlight w:val="yellow"/>
              </w:rPr>
            </w:pPr>
            <w:r>
              <w:rPr>
                <w:rFonts w:hint="eastAsia"/>
                <w:b/>
                <w:sz w:val="18"/>
                <w:highlight w:val="yellow"/>
              </w:rPr>
              <w:t>达成情况自评等级</w:t>
            </w:r>
          </w:p>
        </w:tc>
        <w:tc>
          <w:tcPr>
            <w:tcW w:w="6713" w:type="dxa"/>
            <w:gridSpan w:val="2"/>
          </w:tcPr>
          <w:p>
            <w:pPr>
              <w:pStyle w:val="35"/>
              <w:rPr>
                <w:b/>
                <w:highlight w:val="yellow"/>
              </w:rPr>
            </w:pPr>
            <w:r>
              <w:rPr>
                <w:rFonts w:hint="eastAsia" w:asciiTheme="minorEastAsia" w:hAnsiTheme="minorEastAsia" w:eastAsiaTheme="minorEastAsia"/>
                <w:kern w:val="0"/>
                <w:sz w:val="21"/>
                <w:szCs w:val="21"/>
                <w:highlight w:val="yellow"/>
              </w:rPr>
              <w:t>5-完全达成；4-达成；3-基本达成；2-未达成；1-完全未达成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jc w:val="center"/>
              <w:rPr>
                <w:ins w:id="110" w:author="87973" w:date="2018-05-14T22:12:00Z"/>
                <w:rFonts w:hint="eastAsia"/>
                <w:b/>
                <w:sz w:val="20"/>
                <w:highlight w:val="yellow"/>
              </w:rPr>
            </w:pPr>
            <w:r>
              <w:rPr>
                <w:rFonts w:hint="eastAsia"/>
                <w:b/>
                <w:sz w:val="20"/>
                <w:highlight w:val="yellow"/>
              </w:rPr>
              <w:t>毕业设计教学大纲的能力指标点</w:t>
            </w:r>
          </w:p>
          <w:p>
            <w:pPr>
              <w:jc w:val="center"/>
              <w:rPr>
                <w:b/>
                <w:sz w:val="20"/>
                <w:highlight w:val="yellow"/>
              </w:rPr>
            </w:pPr>
            <w:ins w:id="111" w:author="87973" w:date="2018-05-14T22:13:00Z">
              <w:r>
                <w:rPr>
                  <w:rFonts w:hint="eastAsia"/>
                  <w:b/>
                  <w:sz w:val="20"/>
                  <w:highlight w:val="yellow"/>
                </w:rPr>
                <w:t>（注意通信和电子专业内容不一样！）</w:t>
              </w:r>
            </w:ins>
          </w:p>
        </w:tc>
        <w:tc>
          <w:tcPr>
            <w:tcW w:w="5812" w:type="dxa"/>
          </w:tcPr>
          <w:p>
            <w:pPr>
              <w:jc w:val="center"/>
              <w:rPr>
                <w:b/>
                <w:sz w:val="18"/>
                <w:highlight w:val="yellow"/>
              </w:rPr>
            </w:pPr>
            <w:r>
              <w:rPr>
                <w:rFonts w:hint="eastAsia"/>
                <w:b/>
                <w:sz w:val="18"/>
                <w:highlight w:val="yellow"/>
              </w:rPr>
              <w:t>本毕业设计</w:t>
            </w:r>
          </w:p>
          <w:p>
            <w:pPr>
              <w:jc w:val="center"/>
              <w:rPr>
                <w:b/>
                <w:sz w:val="18"/>
                <w:highlight w:val="yellow"/>
              </w:rPr>
            </w:pPr>
            <w:r>
              <w:rPr>
                <w:rFonts w:hint="eastAsia"/>
                <w:b/>
                <w:sz w:val="18"/>
                <w:highlight w:val="yellow"/>
              </w:rPr>
              <w:t>对该项能力指标点的具体体现</w:t>
            </w:r>
          </w:p>
          <w:p>
            <w:pPr>
              <w:jc w:val="center"/>
              <w:rPr>
                <w:b/>
                <w:sz w:val="18"/>
                <w:highlight w:val="yellow"/>
              </w:rPr>
            </w:pPr>
            <w:r>
              <w:rPr>
                <w:rFonts w:ascii="Times New Roman" w:hAnsi="Times New Roman" w:eastAsiaTheme="minorEastAsia"/>
                <w:szCs w:val="21"/>
                <w:highlight w:val="yellow"/>
              </w:rPr>
              <w:t>（面向复杂工程问题特征点分析毕业设计说明书中是如何体现该项指点的，要求给出对应的章节、页码，有据可查）</w:t>
            </w:r>
          </w:p>
          <w:p>
            <w:pPr>
              <w:jc w:val="center"/>
              <w:rPr>
                <w:b/>
                <w:color w:val="FF0000"/>
                <w:sz w:val="18"/>
                <w:highlight w:val="yellow"/>
              </w:rPr>
            </w:pPr>
            <w:r>
              <w:rPr>
                <w:rFonts w:hint="eastAsia"/>
                <w:b/>
                <w:color w:val="FF0000"/>
                <w:sz w:val="18"/>
                <w:highlight w:val="yellow"/>
              </w:rPr>
              <w:t>（学生填写）</w:t>
            </w:r>
          </w:p>
        </w:tc>
        <w:tc>
          <w:tcPr>
            <w:tcW w:w="901" w:type="dxa"/>
          </w:tcPr>
          <w:p>
            <w:pPr>
              <w:jc w:val="center"/>
              <w:rPr>
                <w:b/>
                <w:sz w:val="18"/>
                <w:highlight w:val="yellow"/>
              </w:rPr>
            </w:pPr>
            <w:r>
              <w:rPr>
                <w:rFonts w:hint="eastAsia"/>
                <w:b/>
                <w:sz w:val="18"/>
                <w:highlight w:val="yellow"/>
              </w:rPr>
              <w:t>达成情况自评</w:t>
            </w:r>
          </w:p>
          <w:p>
            <w:pPr>
              <w:jc w:val="center"/>
              <w:rPr>
                <w:b/>
                <w:color w:val="FF0000"/>
                <w:sz w:val="18"/>
                <w:highlight w:val="yellow"/>
              </w:rPr>
            </w:pPr>
            <w:r>
              <w:rPr>
                <w:rFonts w:hint="eastAsia"/>
                <w:b/>
                <w:color w:val="FF0000"/>
                <w:sz w:val="18"/>
                <w:highlight w:val="yellow"/>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b/>
                <w:sz w:val="18"/>
                <w:highlight w:val="yellow"/>
              </w:rPr>
            </w:pPr>
            <w:r>
              <w:rPr>
                <w:rFonts w:hint="eastAsia"/>
                <w:b/>
                <w:sz w:val="18"/>
                <w:highlight w:val="yellow"/>
              </w:rPr>
              <w:t>1能够将数学、自然科学、工程基础和专业知识用于解决复杂通信工程问题</w:t>
            </w:r>
          </w:p>
        </w:tc>
        <w:tc>
          <w:tcPr>
            <w:tcW w:w="5812" w:type="dxa"/>
          </w:tcPr>
          <w:p>
            <w:pPr>
              <w:jc w:val="left"/>
              <w:rPr>
                <w:b/>
                <w:sz w:val="18"/>
              </w:rPr>
            </w:pPr>
            <w:r>
              <w:rPr>
                <w:rFonts w:hint="eastAsia"/>
                <w:b/>
                <w:sz w:val="18"/>
                <w:highlight w:val="yellow"/>
              </w:rPr>
              <w:t>本设计运用到了数学</w:t>
            </w:r>
            <w:r>
              <w:rPr>
                <w:b/>
                <w:sz w:val="18"/>
                <w:highlight w:val="yellow"/>
              </w:rPr>
              <w:t>，</w:t>
            </w:r>
            <w:r>
              <w:rPr>
                <w:rFonts w:hint="eastAsia"/>
                <w:b/>
                <w:sz w:val="18"/>
                <w:highlight w:val="yellow"/>
              </w:rPr>
              <w:t>模电，电力电子，微电子</w:t>
            </w:r>
            <w:r>
              <w:rPr>
                <w:b/>
                <w:sz w:val="18"/>
                <w:highlight w:val="yellow"/>
              </w:rPr>
              <w:t>，</w:t>
            </w:r>
            <w:r>
              <w:rPr>
                <w:rFonts w:hint="eastAsia"/>
                <w:b/>
                <w:sz w:val="18"/>
                <w:highlight w:val="yellow"/>
              </w:rPr>
              <w:t>自动控制原理等相关的专业知识解决</w:t>
            </w:r>
            <w:r>
              <w:rPr>
                <w:b/>
                <w:sz w:val="18"/>
                <w:highlight w:val="yellow"/>
              </w:rPr>
              <w:t>通信等设备的电源性能优化问题。</w:t>
            </w:r>
            <w:r>
              <w:rPr>
                <w:rFonts w:hint="eastAsia"/>
                <w:b/>
                <w:sz w:val="18"/>
                <w:highlight w:val="yellow"/>
              </w:rPr>
              <w:t>具体</w:t>
            </w:r>
            <w:r>
              <w:rPr>
                <w:b/>
                <w:sz w:val="18"/>
                <w:highlight w:val="yellow"/>
              </w:rPr>
              <w:t>就是要</w:t>
            </w:r>
            <w:r>
              <w:rPr>
                <w:rFonts w:hint="eastAsia"/>
                <w:b/>
                <w:sz w:val="18"/>
                <w:highlight w:val="yellow"/>
              </w:rPr>
              <w:t>深入了解低压差线性稳压器的工作原理（2.2，P6），了解输入纹波噪声的产生原理（2.</w:t>
            </w:r>
            <w:r>
              <w:rPr>
                <w:b/>
                <w:sz w:val="18"/>
                <w:highlight w:val="yellow"/>
              </w:rPr>
              <w:t>3.9</w:t>
            </w:r>
            <w:r>
              <w:rPr>
                <w:rFonts w:hint="eastAsia"/>
                <w:b/>
                <w:sz w:val="18"/>
                <w:highlight w:val="yellow"/>
              </w:rPr>
              <w:t>，P</w:t>
            </w:r>
            <w:r>
              <w:rPr>
                <w:b/>
                <w:sz w:val="18"/>
                <w:highlight w:val="yellow"/>
              </w:rPr>
              <w:t>1</w:t>
            </w:r>
            <w:r>
              <w:rPr>
                <w:rFonts w:hint="eastAsia"/>
                <w:b/>
                <w:sz w:val="18"/>
                <w:highlight w:val="yellow"/>
              </w:rPr>
              <w:t>6），了解LDO电源抑制比的基本原理（</w:t>
            </w:r>
            <w:r>
              <w:rPr>
                <w:b/>
                <w:sz w:val="18"/>
                <w:highlight w:val="yellow"/>
              </w:rPr>
              <w:t>3</w:t>
            </w:r>
            <w:r>
              <w:rPr>
                <w:rFonts w:hint="eastAsia"/>
                <w:b/>
                <w:sz w:val="18"/>
                <w:highlight w:val="yellow"/>
              </w:rPr>
              <w:t>.</w:t>
            </w:r>
            <w:r>
              <w:rPr>
                <w:b/>
                <w:sz w:val="18"/>
                <w:highlight w:val="yellow"/>
              </w:rPr>
              <w:t>1-3.3</w:t>
            </w:r>
            <w:r>
              <w:rPr>
                <w:rFonts w:hint="eastAsia"/>
                <w:b/>
                <w:sz w:val="18"/>
                <w:highlight w:val="yellow"/>
              </w:rPr>
              <w:t>，P</w:t>
            </w:r>
            <w:r>
              <w:rPr>
                <w:b/>
                <w:sz w:val="18"/>
                <w:highlight w:val="yellow"/>
              </w:rPr>
              <w:t>18-21</w:t>
            </w:r>
            <w:r>
              <w:rPr>
                <w:rFonts w:hint="eastAsia"/>
                <w:b/>
                <w:sz w:val="18"/>
                <w:highlight w:val="yellow"/>
              </w:rPr>
              <w:t>），了解TPS7A4901芯片的运行情况和特性（</w:t>
            </w:r>
            <w:r>
              <w:rPr>
                <w:b/>
                <w:sz w:val="18"/>
                <w:highlight w:val="yellow"/>
              </w:rPr>
              <w:t>4</w:t>
            </w:r>
            <w:r>
              <w:rPr>
                <w:rFonts w:hint="eastAsia"/>
                <w:b/>
                <w:sz w:val="18"/>
                <w:highlight w:val="yellow"/>
              </w:rPr>
              <w:t>.</w:t>
            </w:r>
            <w:r>
              <w:rPr>
                <w:b/>
                <w:sz w:val="18"/>
                <w:highlight w:val="yellow"/>
              </w:rPr>
              <w:t>1</w:t>
            </w:r>
            <w:r>
              <w:rPr>
                <w:rFonts w:hint="eastAsia"/>
                <w:b/>
                <w:sz w:val="18"/>
                <w:highlight w:val="yellow"/>
              </w:rPr>
              <w:t>，P</w:t>
            </w:r>
            <w:r>
              <w:rPr>
                <w:b/>
                <w:sz w:val="18"/>
                <w:highlight w:val="yellow"/>
              </w:rPr>
              <w:t>22</w:t>
            </w:r>
            <w:r>
              <w:rPr>
                <w:rFonts w:hint="eastAsia"/>
                <w:b/>
                <w:sz w:val="18"/>
                <w:highlight w:val="yellow"/>
              </w:rPr>
              <w:t>），</w:t>
            </w:r>
            <w:r>
              <w:rPr>
                <w:b/>
                <w:sz w:val="18"/>
                <w:highlight w:val="yellow"/>
              </w:rPr>
              <w:t>以及借助数学建模求解</w:t>
            </w:r>
            <w:r>
              <w:rPr>
                <w:rFonts w:hint="eastAsia"/>
                <w:b/>
                <w:sz w:val="18"/>
                <w:highlight w:val="yellow"/>
              </w:rPr>
              <w:t>PSRR（</w:t>
            </w:r>
            <w:r>
              <w:rPr>
                <w:b/>
                <w:sz w:val="18"/>
                <w:highlight w:val="yellow"/>
              </w:rPr>
              <w:t>4</w:t>
            </w:r>
            <w:r>
              <w:rPr>
                <w:rFonts w:hint="eastAsia"/>
                <w:b/>
                <w:sz w:val="18"/>
                <w:highlight w:val="yellow"/>
              </w:rPr>
              <w:t>，P</w:t>
            </w:r>
            <w:r>
              <w:rPr>
                <w:b/>
                <w:sz w:val="18"/>
                <w:highlight w:val="yellow"/>
              </w:rPr>
              <w:t>22-32</w:t>
            </w:r>
            <w:r>
              <w:rPr>
                <w:rFonts w:hint="eastAsia"/>
                <w:b/>
                <w:sz w:val="18"/>
                <w:highlight w:val="yellow"/>
              </w:rPr>
              <w:t>）等</w:t>
            </w:r>
            <w:r>
              <w:rPr>
                <w:b/>
                <w:sz w:val="18"/>
                <w:highlight w:val="yellow"/>
              </w:rPr>
              <w:t>。</w:t>
            </w:r>
          </w:p>
        </w:tc>
        <w:tc>
          <w:tcPr>
            <w:tcW w:w="901" w:type="dxa"/>
          </w:tcPr>
          <w:p>
            <w:pPr>
              <w:jc w:val="center"/>
              <w:rPr>
                <w:b/>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b/>
                <w:sz w:val="18"/>
              </w:rPr>
            </w:pPr>
            <w:r>
              <w:rPr>
                <w:rFonts w:hint="eastAsia"/>
                <w:b/>
                <w:sz w:val="18"/>
              </w:rPr>
              <w:t>2-2能够对复杂工程问题所涉及的内容进行文献检索、整理和研究</w:t>
            </w:r>
          </w:p>
        </w:tc>
        <w:tc>
          <w:tcPr>
            <w:tcW w:w="5812" w:type="dxa"/>
          </w:tcPr>
          <w:p>
            <w:pPr>
              <w:jc w:val="left"/>
              <w:rPr>
                <w:b/>
                <w:sz w:val="18"/>
              </w:rPr>
            </w:pPr>
            <w:r>
              <w:rPr>
                <w:rFonts w:hint="eastAsia"/>
                <w:b/>
                <w:sz w:val="18"/>
              </w:rPr>
              <w:t>本设计参考</w:t>
            </w:r>
            <w:r>
              <w:rPr>
                <w:b/>
                <w:sz w:val="18"/>
              </w:rPr>
              <w:t>了近</w:t>
            </w:r>
            <w:r>
              <w:rPr>
                <w:rFonts w:hint="eastAsia"/>
                <w:b/>
                <w:sz w:val="18"/>
              </w:rPr>
              <w:t>30篇</w:t>
            </w:r>
            <w:r>
              <w:rPr>
                <w:b/>
                <w:sz w:val="18"/>
              </w:rPr>
              <w:t>文献，</w:t>
            </w:r>
            <w:r>
              <w:rPr>
                <w:rFonts w:hint="eastAsia"/>
                <w:b/>
                <w:sz w:val="18"/>
              </w:rPr>
              <w:t>涵盖国内外近10年来</w:t>
            </w:r>
            <w:r>
              <w:rPr>
                <w:b/>
                <w:sz w:val="18"/>
              </w:rPr>
              <w:t>对</w:t>
            </w:r>
            <w:r>
              <w:rPr>
                <w:rFonts w:hint="eastAsia"/>
                <w:b/>
                <w:sz w:val="18"/>
              </w:rPr>
              <w:t>LDO的</w:t>
            </w:r>
            <w:r>
              <w:rPr>
                <w:b/>
                <w:sz w:val="18"/>
              </w:rPr>
              <w:t>研究</w:t>
            </w:r>
            <w:r>
              <w:rPr>
                <w:rFonts w:hint="eastAsia"/>
                <w:b/>
                <w:sz w:val="18"/>
              </w:rPr>
              <w:t>，从中</w:t>
            </w:r>
            <w:r>
              <w:rPr>
                <w:b/>
                <w:sz w:val="18"/>
              </w:rPr>
              <w:t>发现</w:t>
            </w:r>
            <w:r>
              <w:rPr>
                <w:rFonts w:hint="eastAsia"/>
                <w:b/>
                <w:sz w:val="18"/>
              </w:rPr>
              <w:t>由于线性稳压源本身</w:t>
            </w:r>
            <w:r>
              <w:rPr>
                <w:b/>
                <w:sz w:val="18"/>
              </w:rPr>
              <w:t>已经有较好的纹波抑制能力且比开关电源</w:t>
            </w:r>
            <w:r>
              <w:rPr>
                <w:rFonts w:hint="eastAsia"/>
                <w:b/>
                <w:sz w:val="18"/>
              </w:rPr>
              <w:t>更胜一筹</w:t>
            </w:r>
            <w:r>
              <w:rPr>
                <w:b/>
                <w:sz w:val="18"/>
              </w:rPr>
              <w:t>，</w:t>
            </w:r>
            <w:r>
              <w:rPr>
                <w:rFonts w:hint="eastAsia"/>
                <w:b/>
                <w:sz w:val="18"/>
              </w:rPr>
              <w:t>人们多关注如何</w:t>
            </w:r>
            <w:r>
              <w:rPr>
                <w:b/>
                <w:sz w:val="18"/>
              </w:rPr>
              <w:t>优化</w:t>
            </w:r>
            <w:r>
              <w:rPr>
                <w:rFonts w:hint="eastAsia"/>
                <w:b/>
                <w:sz w:val="18"/>
              </w:rPr>
              <w:t>LDO内部</w:t>
            </w:r>
            <w:r>
              <w:rPr>
                <w:b/>
                <w:sz w:val="18"/>
              </w:rPr>
              <w:t>工作特性以及</w:t>
            </w:r>
            <w:r>
              <w:rPr>
                <w:rFonts w:hint="eastAsia"/>
                <w:b/>
                <w:sz w:val="18"/>
              </w:rPr>
              <w:t>如何降低</w:t>
            </w:r>
            <w:r>
              <w:rPr>
                <w:b/>
                <w:sz w:val="18"/>
              </w:rPr>
              <w:t>输出噪声</w:t>
            </w:r>
            <w:r>
              <w:rPr>
                <w:rFonts w:hint="eastAsia"/>
                <w:b/>
                <w:sz w:val="18"/>
              </w:rPr>
              <w:t>，</w:t>
            </w:r>
            <w:r>
              <w:rPr>
                <w:b/>
                <w:sz w:val="18"/>
              </w:rPr>
              <w:t>而对如何抑制输入</w:t>
            </w:r>
            <w:r>
              <w:rPr>
                <w:rFonts w:hint="eastAsia"/>
                <w:b/>
                <w:sz w:val="18"/>
              </w:rPr>
              <w:t>纹波鲜有</w:t>
            </w:r>
            <w:r>
              <w:rPr>
                <w:b/>
                <w:sz w:val="18"/>
              </w:rPr>
              <w:t>研究</w:t>
            </w:r>
            <w:r>
              <w:rPr>
                <w:rFonts w:hint="eastAsia"/>
                <w:b/>
                <w:sz w:val="18"/>
              </w:rPr>
              <w:t>。收集</w:t>
            </w:r>
            <w:r>
              <w:rPr>
                <w:b/>
                <w:sz w:val="18"/>
              </w:rPr>
              <w:t>资料过程中</w:t>
            </w:r>
            <w:r>
              <w:rPr>
                <w:rFonts w:hint="eastAsia"/>
                <w:b/>
                <w:sz w:val="18"/>
              </w:rPr>
              <w:t>还发现：常规实验中电源输出电压抵御输入电压中的突发暂态干扰（尖峰噪声）的能力可用输入暂态响应期间展现的输出电压浪涌幅度来衡量，</w:t>
            </w:r>
            <w:r>
              <w:rPr>
                <w:b/>
                <w:sz w:val="18"/>
              </w:rPr>
              <w:t>这是</w:t>
            </w:r>
            <w:r>
              <w:rPr>
                <w:rFonts w:hint="eastAsia"/>
                <w:b/>
                <w:sz w:val="18"/>
              </w:rPr>
              <w:t>基于时域分析；而PSRR也可衡量电源输出电压抵御输入电压中的长期干扰（纹波噪声）的能力，这</w:t>
            </w:r>
            <w:r>
              <w:rPr>
                <w:b/>
                <w:sz w:val="18"/>
              </w:rPr>
              <w:t>则是基于频域分析。</w:t>
            </w:r>
            <w:r>
              <w:rPr>
                <w:rFonts w:hint="eastAsia"/>
                <w:b/>
                <w:sz w:val="18"/>
              </w:rPr>
              <w:t>假设如果穿越频率极高，那么除非使用具有极高电压压摆率的动态源，否则输入暂态输出电压浪涌可能不可见。高压摆率输入电压干扰是一种高频噪声形式（具有尖锐边缘上升波形的频谱比具有平滑边缘上升波形的频谱拥有更多谐波）。因此，如果要衡量稳压器使其输出电压免受快速输入暂态影响的能力，我们可以分析其PSRR，而不是通过更困难的输入暂态检测。（</w:t>
            </w:r>
            <w:r>
              <w:rPr>
                <w:b/>
                <w:sz w:val="18"/>
              </w:rPr>
              <w:t>3</w:t>
            </w:r>
            <w:r>
              <w:rPr>
                <w:rFonts w:hint="eastAsia"/>
                <w:b/>
                <w:sz w:val="18"/>
              </w:rPr>
              <w:t>，P</w:t>
            </w:r>
            <w:r>
              <w:rPr>
                <w:b/>
                <w:sz w:val="18"/>
              </w:rPr>
              <w:t>18-20</w:t>
            </w:r>
            <w:r>
              <w:rPr>
                <w:rFonts w:hint="eastAsia"/>
                <w:b/>
                <w:sz w:val="18"/>
              </w:rPr>
              <w:t>）</w:t>
            </w:r>
          </w:p>
        </w:tc>
        <w:tc>
          <w:tcPr>
            <w:tcW w:w="901" w:type="dxa"/>
          </w:tcPr>
          <w:p>
            <w:pPr>
              <w:jc w:val="center"/>
              <w:rPr>
                <w:b/>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b/>
                <w:sz w:val="18"/>
              </w:rPr>
            </w:pPr>
            <w:r>
              <w:rPr>
                <w:rFonts w:hint="eastAsia"/>
                <w:b/>
                <w:sz w:val="18"/>
              </w:rPr>
              <w:t>3-1 能根据需求确定设计目标，提出合理的解决方案</w:t>
            </w:r>
          </w:p>
        </w:tc>
        <w:tc>
          <w:tcPr>
            <w:tcW w:w="5812" w:type="dxa"/>
          </w:tcPr>
          <w:p>
            <w:pPr>
              <w:jc w:val="left"/>
              <w:rPr>
                <w:b/>
                <w:sz w:val="18"/>
              </w:rPr>
            </w:pPr>
            <w:r>
              <w:rPr>
                <w:rFonts w:hint="eastAsia"/>
                <w:b/>
                <w:sz w:val="18"/>
              </w:rPr>
              <w:t>随着</w:t>
            </w:r>
            <w:r>
              <w:rPr>
                <w:b/>
                <w:sz w:val="18"/>
              </w:rPr>
              <w:t>电子产品不断涌进生活</w:t>
            </w:r>
            <w:r>
              <w:rPr>
                <w:rFonts w:hint="eastAsia"/>
                <w:b/>
                <w:sz w:val="18"/>
              </w:rPr>
              <w:t>，</w:t>
            </w:r>
            <w:r>
              <w:rPr>
                <w:b/>
                <w:sz w:val="18"/>
              </w:rPr>
              <w:t>人们对电源的</w:t>
            </w:r>
            <w:r>
              <w:rPr>
                <w:rFonts w:hint="eastAsia"/>
                <w:b/>
                <w:sz w:val="18"/>
              </w:rPr>
              <w:t>性能</w:t>
            </w:r>
            <w:r>
              <w:rPr>
                <w:b/>
                <w:sz w:val="18"/>
              </w:rPr>
              <w:t>要求也越来越高，</w:t>
            </w:r>
            <w:r>
              <w:rPr>
                <w:rFonts w:hint="eastAsia"/>
                <w:b/>
                <w:sz w:val="18"/>
              </w:rPr>
              <w:t>为了优化LDO输入噪声性能，本论文提出的</w:t>
            </w:r>
            <w:r>
              <w:rPr>
                <w:b/>
                <w:sz w:val="18"/>
              </w:rPr>
              <w:t>设计目标</w:t>
            </w:r>
            <w:r>
              <w:rPr>
                <w:rFonts w:hint="eastAsia"/>
                <w:b/>
                <w:sz w:val="18"/>
              </w:rPr>
              <w:t>为</w:t>
            </w:r>
            <w:r>
              <w:rPr>
                <w:b/>
                <w:sz w:val="18"/>
              </w:rPr>
              <w:t>设计一款具有高</w:t>
            </w:r>
            <w:r>
              <w:rPr>
                <w:rFonts w:hint="eastAsia"/>
                <w:b/>
                <w:sz w:val="18"/>
              </w:rPr>
              <w:t>PSRR的LDO，具体主要从</w:t>
            </w:r>
            <w:r>
              <w:rPr>
                <w:b/>
                <w:sz w:val="18"/>
              </w:rPr>
              <w:t>输出电容、相位超前电容、输入电压和负载电流</w:t>
            </w:r>
            <w:r>
              <w:rPr>
                <w:rFonts w:hint="eastAsia"/>
                <w:b/>
                <w:sz w:val="18"/>
              </w:rPr>
              <w:t>四个</w:t>
            </w:r>
            <w:r>
              <w:rPr>
                <w:b/>
                <w:sz w:val="18"/>
              </w:rPr>
              <w:t>方面进行</w:t>
            </w:r>
            <w:r>
              <w:rPr>
                <w:rFonts w:hint="eastAsia"/>
                <w:b/>
                <w:sz w:val="18"/>
              </w:rPr>
              <w:t>研究，建立</w:t>
            </w:r>
            <w:r>
              <w:rPr>
                <w:b/>
                <w:sz w:val="18"/>
              </w:rPr>
              <w:t>基于所选芯片（</w:t>
            </w:r>
            <w:r>
              <w:rPr>
                <w:rFonts w:hint="eastAsia"/>
                <w:b/>
                <w:sz w:val="18"/>
              </w:rPr>
              <w:t>TPS7A4901</w:t>
            </w:r>
            <w:r>
              <w:rPr>
                <w:b/>
                <w:sz w:val="18"/>
              </w:rPr>
              <w:t>）</w:t>
            </w:r>
            <w:r>
              <w:rPr>
                <w:rFonts w:hint="eastAsia"/>
                <w:b/>
                <w:sz w:val="18"/>
              </w:rPr>
              <w:t>电路板</w:t>
            </w:r>
            <w:r>
              <w:rPr>
                <w:b/>
                <w:sz w:val="18"/>
              </w:rPr>
              <w:t>的</w:t>
            </w:r>
            <w:r>
              <w:rPr>
                <w:rFonts w:hint="eastAsia"/>
                <w:b/>
                <w:sz w:val="18"/>
              </w:rPr>
              <w:t>LDO输入</w:t>
            </w:r>
            <w:r>
              <w:rPr>
                <w:b/>
                <w:sz w:val="18"/>
              </w:rPr>
              <w:t>噪声抑制优化模型，</w:t>
            </w:r>
            <w:r>
              <w:rPr>
                <w:rFonts w:hint="eastAsia"/>
                <w:b/>
                <w:sz w:val="18"/>
              </w:rPr>
              <w:t>于是本课题即可</w:t>
            </w:r>
            <w:r>
              <w:rPr>
                <w:b/>
                <w:sz w:val="18"/>
              </w:rPr>
              <w:t>分为四个子问题</w:t>
            </w:r>
            <w:r>
              <w:rPr>
                <w:rFonts w:hint="eastAsia"/>
                <w:b/>
                <w:sz w:val="18"/>
              </w:rPr>
              <w:t>进行</w:t>
            </w:r>
            <w:r>
              <w:rPr>
                <w:b/>
                <w:sz w:val="18"/>
              </w:rPr>
              <w:t>研究。</w:t>
            </w:r>
            <w:r>
              <w:rPr>
                <w:rFonts w:hint="eastAsia"/>
                <w:b/>
                <w:sz w:val="18"/>
              </w:rPr>
              <w:t>并</w:t>
            </w:r>
            <w:r>
              <w:rPr>
                <w:b/>
                <w:sz w:val="18"/>
              </w:rPr>
              <w:t>基于</w:t>
            </w:r>
            <w:r>
              <w:rPr>
                <w:rFonts w:hint="eastAsia"/>
                <w:b/>
                <w:sz w:val="18"/>
              </w:rPr>
              <w:t>TI的</w:t>
            </w:r>
            <w:r>
              <w:rPr>
                <w:b/>
                <w:sz w:val="18"/>
              </w:rPr>
              <w:t>webench平台初步设计能够进行以上研研究</w:t>
            </w:r>
            <w:r>
              <w:rPr>
                <w:rFonts w:hint="eastAsia"/>
                <w:b/>
                <w:sz w:val="18"/>
              </w:rPr>
              <w:t>电路图</w:t>
            </w:r>
            <w:r>
              <w:rPr>
                <w:b/>
                <w:sz w:val="18"/>
              </w:rPr>
              <w:t>。</w:t>
            </w:r>
            <w:r>
              <w:rPr>
                <w:rFonts w:hint="eastAsia"/>
                <w:b/>
                <w:sz w:val="18"/>
              </w:rPr>
              <w:t>其中</w:t>
            </w:r>
            <w:r>
              <w:rPr>
                <w:b/>
                <w:sz w:val="18"/>
              </w:rPr>
              <w:t>需要</w:t>
            </w:r>
            <w:r>
              <w:rPr>
                <w:rFonts w:hint="eastAsia"/>
                <w:b/>
                <w:sz w:val="18"/>
              </w:rPr>
              <w:t>注意的</w:t>
            </w:r>
            <w:r>
              <w:rPr>
                <w:b/>
                <w:sz w:val="18"/>
              </w:rPr>
              <w:t>是</w:t>
            </w:r>
            <w:r>
              <w:rPr>
                <w:rFonts w:hint="eastAsia"/>
                <w:b/>
                <w:sz w:val="18"/>
              </w:rPr>
              <w:t>电容，输入电压</w:t>
            </w:r>
            <w:r>
              <w:rPr>
                <w:b/>
                <w:sz w:val="18"/>
              </w:rPr>
              <w:t>和</w:t>
            </w:r>
            <w:r>
              <w:rPr>
                <w:rFonts w:hint="eastAsia"/>
                <w:b/>
                <w:sz w:val="18"/>
              </w:rPr>
              <w:t>负载电流等参数对PSRR值影响的同时，还会影响系统的稳定性，因此需要综合运用各方面的知识对分析LDO PSRR的测量问题，并对其结果进行分析优化。（</w:t>
            </w:r>
            <w:r>
              <w:rPr>
                <w:b/>
                <w:sz w:val="18"/>
              </w:rPr>
              <w:t>4</w:t>
            </w:r>
            <w:r>
              <w:rPr>
                <w:rFonts w:hint="eastAsia"/>
                <w:b/>
                <w:sz w:val="18"/>
              </w:rPr>
              <w:t>.2</w:t>
            </w:r>
            <w:r>
              <w:rPr>
                <w:b/>
                <w:sz w:val="18"/>
              </w:rPr>
              <w:t>-4.3</w:t>
            </w:r>
            <w:r>
              <w:rPr>
                <w:rFonts w:hint="eastAsia"/>
                <w:b/>
                <w:sz w:val="18"/>
              </w:rPr>
              <w:t>，P</w:t>
            </w:r>
            <w:r>
              <w:rPr>
                <w:b/>
                <w:sz w:val="18"/>
              </w:rPr>
              <w:t>25-28</w:t>
            </w:r>
            <w:r>
              <w:rPr>
                <w:rFonts w:hint="eastAsia"/>
                <w:b/>
                <w:sz w:val="18"/>
              </w:rPr>
              <w:t>）</w:t>
            </w:r>
          </w:p>
        </w:tc>
        <w:tc>
          <w:tcPr>
            <w:tcW w:w="901" w:type="dxa"/>
          </w:tcPr>
          <w:p>
            <w:pPr>
              <w:jc w:val="center"/>
              <w:rPr>
                <w:b/>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b/>
                <w:sz w:val="18"/>
              </w:rPr>
            </w:pPr>
            <w:r>
              <w:rPr>
                <w:rFonts w:hint="eastAsia"/>
                <w:b/>
                <w:sz w:val="18"/>
              </w:rPr>
              <w:t>3-3 能够进行系统结构组成设计和参数计算</w:t>
            </w:r>
          </w:p>
        </w:tc>
        <w:tc>
          <w:tcPr>
            <w:tcW w:w="5812" w:type="dxa"/>
          </w:tcPr>
          <w:p>
            <w:pPr>
              <w:rPr>
                <w:b/>
                <w:sz w:val="18"/>
              </w:rPr>
            </w:pPr>
            <w:r>
              <w:rPr>
                <w:rFonts w:hint="eastAsia"/>
                <w:b/>
                <w:sz w:val="18"/>
              </w:rPr>
              <w:t>在</w:t>
            </w:r>
            <w:r>
              <w:rPr>
                <w:b/>
                <w:sz w:val="18"/>
              </w:rPr>
              <w:t>大体规划预研究输入输出特性的</w:t>
            </w:r>
            <w:r>
              <w:rPr>
                <w:rFonts w:hint="eastAsia"/>
                <w:b/>
                <w:sz w:val="18"/>
              </w:rPr>
              <w:t>基础上选择</w:t>
            </w:r>
            <w:r>
              <w:rPr>
                <w:b/>
                <w:sz w:val="18"/>
              </w:rPr>
              <w:t>芯片类型</w:t>
            </w:r>
            <w:r>
              <w:rPr>
                <w:rFonts w:hint="eastAsia"/>
                <w:b/>
                <w:sz w:val="18"/>
              </w:rPr>
              <w:t>（TPS7A4901）</w:t>
            </w:r>
            <w:r>
              <w:rPr>
                <w:b/>
                <w:sz w:val="18"/>
              </w:rPr>
              <w:t>，webench会基于设计者所需输入输出特性</w:t>
            </w:r>
            <w:r>
              <w:rPr>
                <w:rFonts w:hint="eastAsia"/>
                <w:b/>
                <w:sz w:val="18"/>
              </w:rPr>
              <w:t>推荐</w:t>
            </w:r>
            <w:r>
              <w:rPr>
                <w:b/>
                <w:sz w:val="18"/>
              </w:rPr>
              <w:t>电路图结构，</w:t>
            </w:r>
            <w:r>
              <w:rPr>
                <w:rFonts w:hint="eastAsia"/>
                <w:b/>
                <w:sz w:val="18"/>
              </w:rPr>
              <w:t>在此</w:t>
            </w:r>
            <w:r>
              <w:rPr>
                <w:b/>
                <w:sz w:val="18"/>
              </w:rPr>
              <w:t>基础上</w:t>
            </w:r>
            <w:r>
              <w:rPr>
                <w:rFonts w:hint="eastAsia"/>
                <w:b/>
                <w:sz w:val="18"/>
              </w:rPr>
              <w:t>进行版图</w:t>
            </w:r>
            <w:r>
              <w:rPr>
                <w:b/>
                <w:sz w:val="18"/>
              </w:rPr>
              <w:t>修改，</w:t>
            </w:r>
            <w:r>
              <w:rPr>
                <w:rFonts w:hint="eastAsia"/>
                <w:b/>
                <w:sz w:val="18"/>
              </w:rPr>
              <w:t>再对改进的电路图进行仿真建模，</w:t>
            </w:r>
            <w:r>
              <w:rPr>
                <w:b/>
                <w:sz w:val="18"/>
              </w:rPr>
              <w:t>并进行</w:t>
            </w:r>
            <w:r>
              <w:rPr>
                <w:rFonts w:hint="eastAsia"/>
                <w:b/>
                <w:sz w:val="18"/>
              </w:rPr>
              <w:t>输入输出电压</w:t>
            </w:r>
            <w:r>
              <w:rPr>
                <w:b/>
                <w:sz w:val="18"/>
              </w:rPr>
              <w:t>电流、</w:t>
            </w:r>
            <w:r>
              <w:rPr>
                <w:rFonts w:hint="eastAsia"/>
                <w:b/>
                <w:sz w:val="18"/>
              </w:rPr>
              <w:t>电阻</w:t>
            </w:r>
            <w:r>
              <w:rPr>
                <w:b/>
                <w:sz w:val="18"/>
              </w:rPr>
              <w:t>、</w:t>
            </w:r>
            <w:r>
              <w:rPr>
                <w:rFonts w:hint="eastAsia"/>
                <w:b/>
                <w:sz w:val="18"/>
              </w:rPr>
              <w:t>输入输出电容</w:t>
            </w:r>
            <w:r>
              <w:rPr>
                <w:b/>
                <w:sz w:val="18"/>
              </w:rPr>
              <w:t>和相位超前电容</w:t>
            </w:r>
            <w:r>
              <w:rPr>
                <w:rFonts w:hint="eastAsia"/>
                <w:b/>
                <w:sz w:val="18"/>
              </w:rPr>
              <w:t>等参数的</w:t>
            </w:r>
            <w:r>
              <w:rPr>
                <w:b/>
                <w:sz w:val="18"/>
              </w:rPr>
              <w:t>计算。</w:t>
            </w:r>
            <w:r>
              <w:rPr>
                <w:rFonts w:hint="eastAsia"/>
                <w:b/>
                <w:sz w:val="18"/>
              </w:rPr>
              <w:t>参数</w:t>
            </w:r>
            <w:r>
              <w:rPr>
                <w:b/>
                <w:sz w:val="18"/>
              </w:rPr>
              <w:t>之间也有冲突，</w:t>
            </w:r>
            <w:r>
              <w:rPr>
                <w:rFonts w:hint="eastAsia"/>
                <w:b/>
                <w:sz w:val="18"/>
              </w:rPr>
              <w:t>分析设计过程中发现</w:t>
            </w:r>
            <w:r>
              <w:rPr>
                <w:b/>
                <w:sz w:val="18"/>
              </w:rPr>
              <w:t>：</w:t>
            </w:r>
            <w:r>
              <w:rPr>
                <w:rFonts w:hint="eastAsia"/>
                <w:b/>
                <w:sz w:val="18"/>
              </w:rPr>
              <w:t>1.高环路增益穿越频率和增大输入电容Cin可改善噪声抑制。然而，穿越频率过高可能损害稳定性， 过大可能导致输入波形和输入出现不必要的谐振以及寄生电感。必须在将输入电容Cin断开后测量PSRR以评估LDO固有的输入噪声抑制能力;</w:t>
            </w:r>
          </w:p>
          <w:p>
            <w:pPr>
              <w:rPr>
                <w:b/>
                <w:sz w:val="18"/>
              </w:rPr>
            </w:pPr>
            <w:r>
              <w:rPr>
                <w:b/>
                <w:sz w:val="18"/>
              </w:rPr>
              <w:t>2.</w:t>
            </w:r>
            <w:r>
              <w:rPr>
                <w:rFonts w:hint="eastAsia"/>
              </w:rPr>
              <w:t xml:space="preserve"> </w:t>
            </w:r>
            <w:r>
              <w:rPr>
                <w:rFonts w:hint="eastAsia"/>
                <w:b/>
                <w:sz w:val="18"/>
              </w:rPr>
              <w:t>增大输出电容Cout会降低负载极点频率W1，从而导致穿越频率降低，且可能导致PSRR在中频和极高频恶化，而穿越频率之外的PSRR得到改善。增大相位超前电容Cff会降低相位超前零点频率W2，从而导致穿越频率升高，然后在低频实现更好的PSRR，但不会改善高频PSRR。</w:t>
            </w:r>
          </w:p>
          <w:p>
            <w:pPr>
              <w:rPr>
                <w:b/>
                <w:sz w:val="18"/>
              </w:rPr>
            </w:pPr>
            <w:r>
              <w:rPr>
                <w:rFonts w:hint="eastAsia"/>
                <w:b/>
                <w:sz w:val="18"/>
              </w:rPr>
              <w:t>因此</w:t>
            </w:r>
            <w:r>
              <w:rPr>
                <w:b/>
                <w:sz w:val="18"/>
              </w:rPr>
              <w:t>设计</w:t>
            </w:r>
            <w:r>
              <w:rPr>
                <w:rFonts w:hint="eastAsia"/>
                <w:b/>
                <w:sz w:val="18"/>
              </w:rPr>
              <w:t>过程</w:t>
            </w:r>
            <w:r>
              <w:rPr>
                <w:b/>
                <w:sz w:val="18"/>
              </w:rPr>
              <w:t>得进行一定的折中，还应根据应用场合进行</w:t>
            </w:r>
            <w:r>
              <w:rPr>
                <w:rFonts w:hint="eastAsia"/>
                <w:b/>
                <w:sz w:val="18"/>
              </w:rPr>
              <w:t>方案选择。（</w:t>
            </w:r>
            <w:r>
              <w:rPr>
                <w:b/>
                <w:sz w:val="18"/>
              </w:rPr>
              <w:t>4</w:t>
            </w:r>
            <w:r>
              <w:rPr>
                <w:rFonts w:hint="eastAsia"/>
                <w:b/>
                <w:sz w:val="18"/>
              </w:rPr>
              <w:t>.</w:t>
            </w:r>
            <w:r>
              <w:rPr>
                <w:b/>
                <w:sz w:val="18"/>
              </w:rPr>
              <w:t>4</w:t>
            </w:r>
            <w:r>
              <w:rPr>
                <w:rFonts w:hint="eastAsia"/>
                <w:b/>
                <w:sz w:val="18"/>
              </w:rPr>
              <w:t>，P</w:t>
            </w:r>
            <w:r>
              <w:rPr>
                <w:b/>
                <w:sz w:val="18"/>
              </w:rPr>
              <w:t>28-32</w:t>
            </w:r>
            <w:r>
              <w:rPr>
                <w:rFonts w:hint="eastAsia"/>
                <w:b/>
                <w:sz w:val="18"/>
              </w:rPr>
              <w:t>）</w:t>
            </w:r>
          </w:p>
          <w:p>
            <w:pPr>
              <w:jc w:val="center"/>
              <w:rPr>
                <w:b/>
                <w:sz w:val="18"/>
              </w:rPr>
            </w:pPr>
          </w:p>
        </w:tc>
        <w:tc>
          <w:tcPr>
            <w:tcW w:w="901" w:type="dxa"/>
          </w:tcPr>
          <w:p>
            <w:pPr>
              <w:jc w:val="center"/>
              <w:rPr>
                <w:b/>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b/>
                <w:sz w:val="18"/>
              </w:rPr>
            </w:pPr>
            <w:r>
              <w:rPr>
                <w:rFonts w:hint="eastAsia"/>
                <w:b/>
                <w:sz w:val="18"/>
              </w:rPr>
              <w:t>3-4 能够集成单元过程进行流程设计，对流程设计方案进行优选，体现创新意识</w:t>
            </w:r>
          </w:p>
        </w:tc>
        <w:tc>
          <w:tcPr>
            <w:tcW w:w="5812" w:type="dxa"/>
          </w:tcPr>
          <w:p>
            <w:pPr>
              <w:rPr>
                <w:b/>
                <w:sz w:val="18"/>
              </w:rPr>
            </w:pPr>
            <w:r>
              <w:rPr>
                <w:rFonts w:hint="eastAsia"/>
                <w:b/>
                <w:sz w:val="18"/>
              </w:rPr>
              <w:t>本设计采用“理论分析—原理图设计—仿真模型建立和参数</w:t>
            </w:r>
            <w:r>
              <w:rPr>
                <w:b/>
                <w:sz w:val="18"/>
              </w:rPr>
              <w:t>求解</w:t>
            </w:r>
            <w:r>
              <w:rPr>
                <w:rFonts w:hint="eastAsia"/>
                <w:b/>
                <w:sz w:val="18"/>
              </w:rPr>
              <w:t>—webench平台仿真—实物仿真—结果分析”</w:t>
            </w:r>
            <w:r>
              <w:rPr>
                <w:rFonts w:hint="eastAsia"/>
              </w:rPr>
              <w:t xml:space="preserve"> </w:t>
            </w:r>
            <w:r>
              <w:rPr>
                <w:rFonts w:hint="eastAsia"/>
                <w:b/>
                <w:sz w:val="18"/>
              </w:rPr>
              <w:t>相结合的研究方法。在原理图设计中</w:t>
            </w:r>
            <w:r>
              <w:rPr>
                <w:b/>
                <w:sz w:val="18"/>
              </w:rPr>
              <w:t>，</w:t>
            </w:r>
            <w:r>
              <w:rPr>
                <w:rFonts w:hint="eastAsia"/>
                <w:b/>
                <w:sz w:val="18"/>
              </w:rPr>
              <w:t>本</w:t>
            </w:r>
            <w:r>
              <w:rPr>
                <w:b/>
                <w:sz w:val="18"/>
              </w:rPr>
              <w:t>文设计</w:t>
            </w:r>
            <w:r>
              <w:rPr>
                <w:rFonts w:hint="eastAsia"/>
                <w:b/>
                <w:sz w:val="18"/>
              </w:rPr>
              <w:t>了</w:t>
            </w:r>
            <w:r>
              <w:rPr>
                <w:b/>
                <w:sz w:val="18"/>
              </w:rPr>
              <w:t>两款电路设计图，</w:t>
            </w:r>
            <w:r>
              <w:rPr>
                <w:rFonts w:hint="eastAsia"/>
                <w:b/>
                <w:sz w:val="18"/>
              </w:rPr>
              <w:t>两者</w:t>
            </w:r>
            <w:r>
              <w:rPr>
                <w:b/>
                <w:sz w:val="18"/>
              </w:rPr>
              <w:t>主要区别在于交直流叠加部分的实现方式不同，一是</w:t>
            </w:r>
            <w:r>
              <w:rPr>
                <w:rFonts w:hint="eastAsia"/>
                <w:b/>
                <w:sz w:val="18"/>
              </w:rPr>
              <w:t>由LC电路产生</w:t>
            </w:r>
            <w:r>
              <w:rPr>
                <w:b/>
                <w:sz w:val="18"/>
              </w:rPr>
              <w:t>；</w:t>
            </w:r>
            <w:r>
              <w:rPr>
                <w:rFonts w:hint="eastAsia"/>
                <w:b/>
                <w:sz w:val="18"/>
              </w:rPr>
              <w:t>另一个</w:t>
            </w:r>
            <w:r>
              <w:rPr>
                <w:b/>
                <w:sz w:val="18"/>
              </w:rPr>
              <w:t>则是基于</w:t>
            </w:r>
            <w:r>
              <w:rPr>
                <w:rFonts w:hint="eastAsia"/>
                <w:b/>
                <w:sz w:val="18"/>
              </w:rPr>
              <w:t>TPS7A4901芯片叠加</w:t>
            </w:r>
            <w:r>
              <w:rPr>
                <w:b/>
                <w:sz w:val="18"/>
              </w:rPr>
              <w:t>交流噪声作为LDO</w:t>
            </w:r>
            <w:r>
              <w:rPr>
                <w:rFonts w:hint="eastAsia"/>
                <w:b/>
                <w:sz w:val="18"/>
              </w:rPr>
              <w:t>的</w:t>
            </w:r>
            <w:r>
              <w:rPr>
                <w:b/>
                <w:sz w:val="18"/>
              </w:rPr>
              <w:t>输入。</w:t>
            </w:r>
            <w:r>
              <w:rPr>
                <w:rFonts w:hint="eastAsia"/>
                <w:b/>
                <w:sz w:val="18"/>
              </w:rPr>
              <w:t>两款</w:t>
            </w:r>
            <w:r>
              <w:rPr>
                <w:b/>
                <w:sz w:val="18"/>
              </w:rPr>
              <w:t>电路都分别独立研究某个参数</w:t>
            </w:r>
            <w:r>
              <w:rPr>
                <w:rFonts w:hint="eastAsia"/>
                <w:b/>
                <w:sz w:val="18"/>
              </w:rPr>
              <w:t>对系统PSRR的</w:t>
            </w:r>
            <w:r>
              <w:rPr>
                <w:b/>
                <w:sz w:val="18"/>
              </w:rPr>
              <w:t>影响，</w:t>
            </w:r>
            <w:r>
              <w:rPr>
                <w:rFonts w:hint="eastAsia"/>
                <w:b/>
                <w:sz w:val="18"/>
              </w:rPr>
              <w:t>兼顾</w:t>
            </w:r>
            <w:r>
              <w:rPr>
                <w:b/>
                <w:sz w:val="18"/>
              </w:rPr>
              <w:t>系统稳定性</w:t>
            </w:r>
            <w:r>
              <w:rPr>
                <w:rFonts w:hint="eastAsia"/>
                <w:b/>
                <w:sz w:val="18"/>
              </w:rPr>
              <w:t>和</w:t>
            </w:r>
            <w:r>
              <w:rPr>
                <w:b/>
                <w:sz w:val="18"/>
              </w:rPr>
              <w:t>效率，分析</w:t>
            </w:r>
            <w:r>
              <w:rPr>
                <w:rFonts w:hint="eastAsia"/>
                <w:b/>
                <w:sz w:val="18"/>
              </w:rPr>
              <w:t>总结</w:t>
            </w:r>
            <w:r>
              <w:rPr>
                <w:b/>
                <w:sz w:val="18"/>
              </w:rPr>
              <w:t>冲突点，</w:t>
            </w:r>
            <w:r>
              <w:rPr>
                <w:rFonts w:hint="eastAsia"/>
                <w:b/>
                <w:sz w:val="18"/>
              </w:rPr>
              <w:t>对结果的进行分析比较，优化</w:t>
            </w:r>
            <w:r>
              <w:rPr>
                <w:b/>
                <w:sz w:val="18"/>
              </w:rPr>
              <w:t>电路</w:t>
            </w:r>
            <w:r>
              <w:rPr>
                <w:rFonts w:hint="eastAsia"/>
                <w:b/>
                <w:sz w:val="18"/>
              </w:rPr>
              <w:t>设计</w:t>
            </w:r>
            <w:r>
              <w:rPr>
                <w:b/>
                <w:sz w:val="18"/>
              </w:rPr>
              <w:t>。</w:t>
            </w:r>
            <w:r>
              <w:rPr>
                <w:rFonts w:hint="eastAsia"/>
                <w:b/>
                <w:sz w:val="18"/>
              </w:rPr>
              <w:t>（</w:t>
            </w:r>
            <w:r>
              <w:rPr>
                <w:b/>
                <w:sz w:val="18"/>
              </w:rPr>
              <w:t>4</w:t>
            </w:r>
            <w:r>
              <w:rPr>
                <w:rFonts w:hint="eastAsia"/>
                <w:b/>
                <w:sz w:val="18"/>
              </w:rPr>
              <w:t>.</w:t>
            </w:r>
            <w:r>
              <w:rPr>
                <w:b/>
                <w:sz w:val="18"/>
              </w:rPr>
              <w:t>3.1-4.3.2</w:t>
            </w:r>
            <w:r>
              <w:rPr>
                <w:rFonts w:hint="eastAsia"/>
                <w:b/>
                <w:sz w:val="18"/>
              </w:rPr>
              <w:t>，P</w:t>
            </w:r>
            <w:r>
              <w:rPr>
                <w:b/>
                <w:sz w:val="18"/>
              </w:rPr>
              <w:t>25-28</w:t>
            </w:r>
            <w:r>
              <w:rPr>
                <w:rFonts w:hint="eastAsia"/>
                <w:b/>
                <w:sz w:val="18"/>
              </w:rPr>
              <w:t>）</w:t>
            </w:r>
          </w:p>
        </w:tc>
        <w:tc>
          <w:tcPr>
            <w:tcW w:w="901" w:type="dxa"/>
          </w:tcPr>
          <w:p>
            <w:pPr>
              <w:jc w:val="center"/>
              <w:rPr>
                <w:b/>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b/>
                <w:sz w:val="18"/>
              </w:rPr>
            </w:pPr>
            <w:r>
              <w:rPr>
                <w:rFonts w:hint="eastAsia"/>
                <w:b/>
                <w:sz w:val="18"/>
              </w:rPr>
              <w:t>3-5 能够用图纸、报告等形式呈现设计成果</w:t>
            </w:r>
          </w:p>
        </w:tc>
        <w:tc>
          <w:tcPr>
            <w:tcW w:w="5812" w:type="dxa"/>
          </w:tcPr>
          <w:p>
            <w:pPr>
              <w:jc w:val="left"/>
              <w:rPr>
                <w:b/>
                <w:sz w:val="18"/>
              </w:rPr>
            </w:pPr>
            <w:r>
              <w:rPr>
                <w:rFonts w:hint="eastAsia"/>
                <w:b/>
                <w:sz w:val="18"/>
              </w:rPr>
              <w:t>本文</w:t>
            </w:r>
            <w:r>
              <w:rPr>
                <w:b/>
                <w:sz w:val="18"/>
              </w:rPr>
              <w:t>在</w:t>
            </w:r>
            <w:r>
              <w:rPr>
                <w:rFonts w:hint="eastAsia"/>
                <w:b/>
                <w:sz w:val="18"/>
              </w:rPr>
              <w:t>介绍研究</w:t>
            </w:r>
            <w:r>
              <w:rPr>
                <w:b/>
                <w:sz w:val="18"/>
              </w:rPr>
              <w:t>背景意义、</w:t>
            </w:r>
            <w:r>
              <w:rPr>
                <w:rFonts w:hint="eastAsia"/>
                <w:b/>
                <w:sz w:val="18"/>
              </w:rPr>
              <w:t>分析各结构</w:t>
            </w:r>
            <w:r>
              <w:rPr>
                <w:b/>
                <w:sz w:val="18"/>
              </w:rPr>
              <w:t>原理</w:t>
            </w:r>
            <w:r>
              <w:rPr>
                <w:rFonts w:hint="eastAsia"/>
                <w:b/>
                <w:sz w:val="18"/>
              </w:rPr>
              <w:t>，</w:t>
            </w:r>
            <w:r>
              <w:rPr>
                <w:b/>
                <w:sz w:val="18"/>
              </w:rPr>
              <w:t>分解研究步骤以及分析</w:t>
            </w:r>
            <w:r>
              <w:rPr>
                <w:rFonts w:hint="eastAsia"/>
                <w:b/>
                <w:sz w:val="18"/>
              </w:rPr>
              <w:t>波形</w:t>
            </w:r>
            <w:r>
              <w:rPr>
                <w:b/>
                <w:sz w:val="18"/>
              </w:rPr>
              <w:t>结果</w:t>
            </w:r>
            <w:r>
              <w:rPr>
                <w:rFonts w:hint="eastAsia"/>
                <w:b/>
                <w:sz w:val="18"/>
              </w:rPr>
              <w:t>时</w:t>
            </w:r>
            <w:r>
              <w:rPr>
                <w:b/>
                <w:sz w:val="18"/>
              </w:rPr>
              <w:t>，</w:t>
            </w:r>
            <w:r>
              <w:rPr>
                <w:rFonts w:hint="eastAsia"/>
                <w:b/>
                <w:sz w:val="18"/>
              </w:rPr>
              <w:t>都借助</w:t>
            </w:r>
            <w:r>
              <w:rPr>
                <w:b/>
                <w:sz w:val="18"/>
              </w:rPr>
              <w:t>丰富的图表进行展示。</w:t>
            </w:r>
            <w:r>
              <w:rPr>
                <w:rFonts w:hint="eastAsia"/>
                <w:b/>
                <w:sz w:val="18"/>
              </w:rPr>
              <w:t>本设计</w:t>
            </w:r>
            <w:r>
              <w:rPr>
                <w:b/>
                <w:sz w:val="18"/>
              </w:rPr>
              <w:t>基于webench电路设计平台</w:t>
            </w:r>
            <w:r>
              <w:rPr>
                <w:rFonts w:hint="eastAsia"/>
                <w:b/>
                <w:sz w:val="18"/>
              </w:rPr>
              <w:t>做</w:t>
            </w:r>
            <w:r>
              <w:rPr>
                <w:b/>
                <w:sz w:val="18"/>
              </w:rPr>
              <w:t>虚拟仿真时，通过改变</w:t>
            </w:r>
            <w:r>
              <w:rPr>
                <w:rFonts w:hint="eastAsia"/>
                <w:b/>
                <w:sz w:val="18"/>
              </w:rPr>
              <w:t>输入输出电压</w:t>
            </w:r>
            <w:r>
              <w:rPr>
                <w:b/>
                <w:sz w:val="18"/>
              </w:rPr>
              <w:t>、</w:t>
            </w:r>
            <w:r>
              <w:rPr>
                <w:rFonts w:hint="eastAsia"/>
                <w:b/>
                <w:sz w:val="18"/>
              </w:rPr>
              <w:t>负载电流</w:t>
            </w:r>
            <w:r>
              <w:rPr>
                <w:b/>
                <w:sz w:val="18"/>
              </w:rPr>
              <w:t>、</w:t>
            </w:r>
            <w:r>
              <w:rPr>
                <w:rFonts w:hint="eastAsia"/>
                <w:b/>
                <w:sz w:val="18"/>
              </w:rPr>
              <w:t>输入输出电容</w:t>
            </w:r>
            <w:r>
              <w:rPr>
                <w:b/>
                <w:sz w:val="18"/>
              </w:rPr>
              <w:t>和相位超前电容</w:t>
            </w:r>
            <w:r>
              <w:rPr>
                <w:rFonts w:hint="eastAsia"/>
                <w:b/>
                <w:sz w:val="18"/>
              </w:rPr>
              <w:t>等参数得到</w:t>
            </w:r>
            <w:r>
              <w:rPr>
                <w:b/>
                <w:sz w:val="18"/>
              </w:rPr>
              <w:t>不同</w:t>
            </w:r>
            <w:r>
              <w:rPr>
                <w:rFonts w:hint="eastAsia"/>
                <w:b/>
                <w:sz w:val="18"/>
              </w:rPr>
              <w:t>频率</w:t>
            </w:r>
            <w:r>
              <w:rPr>
                <w:b/>
                <w:sz w:val="18"/>
              </w:rPr>
              <w:t>下的</w:t>
            </w:r>
            <w:r>
              <w:rPr>
                <w:rFonts w:hint="eastAsia"/>
                <w:b/>
                <w:sz w:val="18"/>
              </w:rPr>
              <w:t>PSRR曲线并进行</w:t>
            </w:r>
            <w:r>
              <w:rPr>
                <w:b/>
                <w:sz w:val="18"/>
              </w:rPr>
              <w:t>对比分析；在实物仿真中由于实验条件的限制，只能选择具有代表性的参数组合</w:t>
            </w:r>
            <w:r>
              <w:rPr>
                <w:rFonts w:hint="eastAsia"/>
                <w:b/>
                <w:sz w:val="18"/>
              </w:rPr>
              <w:t>有选择</w:t>
            </w:r>
            <w:r>
              <w:rPr>
                <w:b/>
                <w:sz w:val="18"/>
              </w:rPr>
              <w:t>性地进行研究，</w:t>
            </w:r>
            <w:r>
              <w:rPr>
                <w:rFonts w:hint="eastAsia"/>
                <w:b/>
                <w:sz w:val="18"/>
              </w:rPr>
              <w:t>记录</w:t>
            </w:r>
            <w:r>
              <w:rPr>
                <w:b/>
                <w:sz w:val="18"/>
              </w:rPr>
              <w:t>仿真数据</w:t>
            </w:r>
            <w:r>
              <w:rPr>
                <w:rFonts w:hint="eastAsia"/>
                <w:b/>
                <w:sz w:val="18"/>
              </w:rPr>
              <w:t>，对比</w:t>
            </w:r>
            <w:r>
              <w:rPr>
                <w:b/>
                <w:sz w:val="18"/>
              </w:rPr>
              <w:t>示波器</w:t>
            </w:r>
            <w:r>
              <w:rPr>
                <w:rFonts w:hint="eastAsia"/>
                <w:b/>
                <w:sz w:val="18"/>
              </w:rPr>
              <w:t>呈现的输入</w:t>
            </w:r>
            <w:r>
              <w:rPr>
                <w:b/>
                <w:sz w:val="18"/>
              </w:rPr>
              <w:t>输出波形</w:t>
            </w:r>
            <w:r>
              <w:rPr>
                <w:rFonts w:hint="eastAsia"/>
                <w:b/>
                <w:sz w:val="18"/>
              </w:rPr>
              <w:t>、网络分析仪</w:t>
            </w:r>
            <w:r>
              <w:rPr>
                <w:b/>
                <w:sz w:val="18"/>
              </w:rPr>
              <w:t>中的</w:t>
            </w:r>
            <w:r>
              <w:rPr>
                <w:rFonts w:hint="eastAsia"/>
                <w:b/>
                <w:sz w:val="18"/>
              </w:rPr>
              <w:t>PSRR曲线</w:t>
            </w:r>
            <w:r>
              <w:rPr>
                <w:b/>
                <w:sz w:val="18"/>
              </w:rPr>
              <w:t>进行研究分析</w:t>
            </w:r>
            <w:r>
              <w:rPr>
                <w:rFonts w:hint="eastAsia"/>
                <w:b/>
                <w:sz w:val="18"/>
              </w:rPr>
              <w:t>。</w:t>
            </w:r>
          </w:p>
        </w:tc>
        <w:tc>
          <w:tcPr>
            <w:tcW w:w="901" w:type="dxa"/>
          </w:tcPr>
          <w:p>
            <w:pPr>
              <w:jc w:val="center"/>
              <w:rPr>
                <w:b/>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b/>
                <w:sz w:val="18"/>
              </w:rPr>
            </w:pPr>
            <w:r>
              <w:rPr>
                <w:rFonts w:hint="eastAsia"/>
                <w:b/>
                <w:sz w:val="18"/>
              </w:rPr>
              <w:t>7-2 能针对实际的工程项目，分析并判断产品周期中可能对人类和环境造成损害的隐患，并对污染源处置方案和安全防范措施做出评价</w:t>
            </w:r>
          </w:p>
        </w:tc>
        <w:tc>
          <w:tcPr>
            <w:tcW w:w="5812" w:type="dxa"/>
          </w:tcPr>
          <w:p>
            <w:pPr>
              <w:jc w:val="left"/>
              <w:rPr>
                <w:b/>
                <w:sz w:val="18"/>
              </w:rPr>
            </w:pPr>
            <w:r>
              <w:rPr>
                <w:rFonts w:hint="eastAsia"/>
                <w:b/>
                <w:sz w:val="18"/>
              </w:rPr>
              <w:t>本设计电路</w:t>
            </w:r>
            <w:r>
              <w:rPr>
                <w:b/>
                <w:sz w:val="18"/>
              </w:rPr>
              <w:t>板的</w:t>
            </w:r>
            <w:r>
              <w:rPr>
                <w:rFonts w:hint="eastAsia"/>
                <w:b/>
                <w:sz w:val="18"/>
              </w:rPr>
              <w:t>正常</w:t>
            </w:r>
            <w:r>
              <w:rPr>
                <w:b/>
                <w:sz w:val="18"/>
              </w:rPr>
              <w:t>工作</w:t>
            </w:r>
            <w:r>
              <w:rPr>
                <w:rFonts w:hint="eastAsia"/>
                <w:b/>
                <w:sz w:val="18"/>
              </w:rPr>
              <w:t>电压</w:t>
            </w:r>
            <w:r>
              <w:rPr>
                <w:b/>
                <w:sz w:val="18"/>
              </w:rPr>
              <w:t>在</w:t>
            </w:r>
            <w:r>
              <w:rPr>
                <w:rFonts w:hint="eastAsia"/>
                <w:b/>
                <w:sz w:val="18"/>
              </w:rPr>
              <w:t>3V</w:t>
            </w:r>
            <w:r>
              <w:rPr>
                <w:b/>
                <w:sz w:val="18"/>
              </w:rPr>
              <w:t>—36V之间，</w:t>
            </w:r>
            <w:r>
              <w:rPr>
                <w:rFonts w:hint="eastAsia"/>
                <w:b/>
                <w:sz w:val="18"/>
              </w:rPr>
              <w:t>其</w:t>
            </w:r>
            <w:r>
              <w:rPr>
                <w:b/>
                <w:sz w:val="18"/>
              </w:rPr>
              <w:t>电压范围在人体所能承受的范围之内，</w:t>
            </w:r>
            <w:r>
              <w:rPr>
                <w:rFonts w:hint="eastAsia"/>
                <w:b/>
                <w:sz w:val="18"/>
              </w:rPr>
              <w:t>且</w:t>
            </w:r>
            <w:r>
              <w:rPr>
                <w:b/>
                <w:sz w:val="18"/>
              </w:rPr>
              <w:t>外部电路结构简单</w:t>
            </w:r>
            <w:r>
              <w:rPr>
                <w:rFonts w:hint="eastAsia"/>
                <w:b/>
                <w:sz w:val="18"/>
              </w:rPr>
              <w:t>，</w:t>
            </w:r>
            <w:r>
              <w:rPr>
                <w:b/>
                <w:sz w:val="18"/>
              </w:rPr>
              <w:t>电路板</w:t>
            </w:r>
            <w:r>
              <w:rPr>
                <w:rFonts w:hint="eastAsia"/>
                <w:b/>
                <w:sz w:val="18"/>
              </w:rPr>
              <w:t>所产生</w:t>
            </w:r>
            <w:r>
              <w:rPr>
                <w:b/>
                <w:sz w:val="18"/>
              </w:rPr>
              <w:t>的辐射</w:t>
            </w:r>
            <w:r>
              <w:rPr>
                <w:rFonts w:hint="eastAsia"/>
                <w:b/>
                <w:sz w:val="18"/>
              </w:rPr>
              <w:t>对人体造成伤害可</w:t>
            </w:r>
            <w:r>
              <w:rPr>
                <w:b/>
                <w:sz w:val="18"/>
              </w:rPr>
              <w:t>忽略；</w:t>
            </w:r>
            <w:r>
              <w:rPr>
                <w:rFonts w:hint="eastAsia"/>
                <w:b/>
                <w:sz w:val="18"/>
              </w:rPr>
              <w:t>电路板</w:t>
            </w:r>
            <w:r>
              <w:rPr>
                <w:b/>
                <w:sz w:val="18"/>
              </w:rPr>
              <w:t>芯片可重复利用，其他电容</w:t>
            </w:r>
            <w:r>
              <w:rPr>
                <w:rFonts w:hint="eastAsia"/>
                <w:b/>
                <w:sz w:val="18"/>
              </w:rPr>
              <w:t>、</w:t>
            </w:r>
            <w:r>
              <w:rPr>
                <w:b/>
                <w:sz w:val="18"/>
              </w:rPr>
              <w:t>电阻</w:t>
            </w:r>
            <w:r>
              <w:rPr>
                <w:rFonts w:hint="eastAsia"/>
                <w:b/>
                <w:sz w:val="18"/>
              </w:rPr>
              <w:t>等外围电路</w:t>
            </w:r>
            <w:r>
              <w:rPr>
                <w:b/>
                <w:sz w:val="18"/>
              </w:rPr>
              <w:t>器件</w:t>
            </w:r>
            <w:r>
              <w:rPr>
                <w:rFonts w:hint="eastAsia"/>
                <w:b/>
                <w:sz w:val="18"/>
              </w:rPr>
              <w:t>可</w:t>
            </w:r>
            <w:r>
              <w:rPr>
                <w:b/>
                <w:sz w:val="18"/>
              </w:rPr>
              <w:t>分类回收。</w:t>
            </w:r>
            <w:r>
              <w:rPr>
                <w:rFonts w:hint="eastAsia"/>
                <w:b/>
                <w:sz w:val="18"/>
              </w:rPr>
              <w:t>（</w:t>
            </w:r>
            <w:r>
              <w:rPr>
                <w:b/>
                <w:sz w:val="18"/>
              </w:rPr>
              <w:t>1.1</w:t>
            </w:r>
            <w:r>
              <w:rPr>
                <w:rFonts w:hint="eastAsia"/>
                <w:b/>
                <w:sz w:val="18"/>
              </w:rPr>
              <w:t>，</w:t>
            </w:r>
            <w:r>
              <w:rPr>
                <w:b/>
                <w:sz w:val="18"/>
              </w:rPr>
              <w:t>P1-2</w:t>
            </w:r>
            <w:r>
              <w:rPr>
                <w:rFonts w:hint="eastAsia"/>
                <w:b/>
                <w:sz w:val="18"/>
              </w:rPr>
              <w:t>；</w:t>
            </w:r>
            <w:r>
              <w:rPr>
                <w:b/>
                <w:sz w:val="18"/>
              </w:rPr>
              <w:t>2.2</w:t>
            </w:r>
            <w:r>
              <w:rPr>
                <w:rFonts w:hint="eastAsia"/>
                <w:b/>
                <w:sz w:val="18"/>
              </w:rPr>
              <w:t>，</w:t>
            </w:r>
            <w:r>
              <w:rPr>
                <w:b/>
                <w:sz w:val="18"/>
              </w:rPr>
              <w:t>P7</w:t>
            </w:r>
            <w:r>
              <w:rPr>
                <w:rFonts w:hint="eastAsia"/>
                <w:b/>
                <w:sz w:val="18"/>
              </w:rPr>
              <w:t>；</w:t>
            </w:r>
            <w:r>
              <w:rPr>
                <w:b/>
                <w:sz w:val="18"/>
              </w:rPr>
              <w:t>2.3</w:t>
            </w:r>
            <w:r>
              <w:rPr>
                <w:rFonts w:hint="eastAsia"/>
                <w:b/>
                <w:sz w:val="18"/>
              </w:rPr>
              <w:t>，</w:t>
            </w:r>
            <w:r>
              <w:rPr>
                <w:b/>
                <w:sz w:val="18"/>
              </w:rPr>
              <w:t>P10</w:t>
            </w:r>
            <w:r>
              <w:rPr>
                <w:rFonts w:hint="eastAsia"/>
                <w:b/>
                <w:sz w:val="18"/>
              </w:rPr>
              <w:t>,11,12,14</w:t>
            </w:r>
            <w:r>
              <w:rPr>
                <w:b/>
                <w:sz w:val="18"/>
              </w:rPr>
              <w:t>,16,17</w:t>
            </w:r>
            <w:r>
              <w:rPr>
                <w:rFonts w:hint="eastAsia"/>
                <w:b/>
                <w:sz w:val="18"/>
              </w:rPr>
              <w:t>；</w:t>
            </w:r>
            <w:r>
              <w:rPr>
                <w:b/>
                <w:sz w:val="18"/>
              </w:rPr>
              <w:t>3.2</w:t>
            </w:r>
            <w:r>
              <w:rPr>
                <w:rFonts w:hint="eastAsia"/>
                <w:b/>
                <w:sz w:val="18"/>
              </w:rPr>
              <w:t>，</w:t>
            </w:r>
            <w:r>
              <w:rPr>
                <w:b/>
                <w:sz w:val="18"/>
              </w:rPr>
              <w:t>P20</w:t>
            </w:r>
            <w:r>
              <w:rPr>
                <w:rFonts w:hint="eastAsia"/>
                <w:b/>
                <w:sz w:val="18"/>
              </w:rPr>
              <w:t>；</w:t>
            </w:r>
            <w:r>
              <w:rPr>
                <w:b/>
                <w:sz w:val="18"/>
              </w:rPr>
              <w:t>4</w:t>
            </w:r>
            <w:r>
              <w:rPr>
                <w:rFonts w:hint="eastAsia"/>
                <w:b/>
                <w:sz w:val="18"/>
              </w:rPr>
              <w:t>，</w:t>
            </w:r>
            <w:r>
              <w:rPr>
                <w:b/>
                <w:sz w:val="18"/>
              </w:rPr>
              <w:t>P23-32</w:t>
            </w:r>
            <w:r>
              <w:rPr>
                <w:rFonts w:hint="eastAsia"/>
                <w:b/>
                <w:sz w:val="18"/>
              </w:rPr>
              <w:t>；</w:t>
            </w:r>
            <w:r>
              <w:rPr>
                <w:b/>
                <w:sz w:val="18"/>
              </w:rPr>
              <w:t>5</w:t>
            </w:r>
            <w:r>
              <w:rPr>
                <w:rFonts w:hint="eastAsia"/>
                <w:b/>
                <w:sz w:val="18"/>
              </w:rPr>
              <w:t>，</w:t>
            </w:r>
            <w:r>
              <w:rPr>
                <w:b/>
                <w:sz w:val="18"/>
              </w:rPr>
              <w:t>P33-38</w:t>
            </w:r>
            <w:r>
              <w:rPr>
                <w:rFonts w:hint="eastAsia"/>
                <w:b/>
                <w:sz w:val="18"/>
              </w:rPr>
              <w:t>；）</w:t>
            </w:r>
          </w:p>
        </w:tc>
        <w:tc>
          <w:tcPr>
            <w:tcW w:w="901" w:type="dxa"/>
          </w:tcPr>
          <w:p>
            <w:pPr>
              <w:jc w:val="center"/>
              <w:rPr>
                <w:b/>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b/>
                <w:sz w:val="18"/>
              </w:rPr>
            </w:pPr>
            <w:r>
              <w:rPr>
                <w:rFonts w:hint="eastAsia"/>
                <w:b/>
                <w:sz w:val="18"/>
              </w:rPr>
              <w:t>9-3 能够在多学科背景下的团队中承担团队负责人角色，能组织成员开展工作并发挥管理能力</w:t>
            </w:r>
          </w:p>
        </w:tc>
        <w:tc>
          <w:tcPr>
            <w:tcW w:w="5812" w:type="dxa"/>
          </w:tcPr>
          <w:p>
            <w:pPr>
              <w:jc w:val="left"/>
              <w:rPr>
                <w:b/>
                <w:sz w:val="18"/>
              </w:rPr>
            </w:pPr>
            <w:r>
              <w:rPr>
                <w:rFonts w:hint="eastAsia"/>
                <w:b/>
                <w:sz w:val="18"/>
              </w:rPr>
              <w:t>本课题设计与另一设计（输入</w:t>
            </w:r>
            <w:r>
              <w:rPr>
                <w:b/>
                <w:sz w:val="18"/>
              </w:rPr>
              <w:t>和负载条件对最小压差</w:t>
            </w:r>
            <w:r>
              <w:rPr>
                <w:rFonts w:hint="eastAsia"/>
                <w:b/>
                <w:sz w:val="18"/>
              </w:rPr>
              <w:t>和</w:t>
            </w:r>
            <w:r>
              <w:rPr>
                <w:b/>
                <w:sz w:val="18"/>
              </w:rPr>
              <w:t>效率的影响</w:t>
            </w:r>
            <w:r>
              <w:rPr>
                <w:rFonts w:hint="eastAsia"/>
                <w:b/>
                <w:sz w:val="18"/>
              </w:rPr>
              <w:t>）协同设计，意在</w:t>
            </w:r>
            <w:r>
              <w:rPr>
                <w:b/>
                <w:sz w:val="18"/>
              </w:rPr>
              <w:t>确保</w:t>
            </w:r>
            <w:r>
              <w:rPr>
                <w:rFonts w:hint="eastAsia"/>
                <w:b/>
                <w:sz w:val="18"/>
              </w:rPr>
              <w:t>PSRR相对较高</w:t>
            </w:r>
            <w:r>
              <w:rPr>
                <w:b/>
                <w:sz w:val="18"/>
              </w:rPr>
              <w:t>的同时</w:t>
            </w:r>
            <w:r>
              <w:rPr>
                <w:rFonts w:hint="eastAsia"/>
                <w:b/>
                <w:sz w:val="18"/>
              </w:rPr>
              <w:t>兼顾</w:t>
            </w:r>
            <w:r>
              <w:rPr>
                <w:b/>
                <w:sz w:val="18"/>
              </w:rPr>
              <w:t>系统稳定性和效率</w:t>
            </w:r>
            <w:r>
              <w:rPr>
                <w:rFonts w:hint="eastAsia"/>
                <w:b/>
                <w:sz w:val="18"/>
              </w:rPr>
              <w:t>，</w:t>
            </w:r>
            <w:r>
              <w:rPr>
                <w:b/>
                <w:sz w:val="18"/>
              </w:rPr>
              <w:t>整体</w:t>
            </w:r>
            <w:r>
              <w:rPr>
                <w:rFonts w:hint="eastAsia"/>
                <w:b/>
                <w:sz w:val="18"/>
              </w:rPr>
              <w:t>完成了</w:t>
            </w:r>
            <w:r>
              <w:rPr>
                <w:b/>
                <w:sz w:val="18"/>
              </w:rPr>
              <w:t>电路原理图设计、</w:t>
            </w:r>
            <w:r>
              <w:rPr>
                <w:rFonts w:hint="eastAsia"/>
                <w:b/>
                <w:sz w:val="18"/>
              </w:rPr>
              <w:t>器件选型</w:t>
            </w:r>
            <w:r>
              <w:rPr>
                <w:b/>
                <w:sz w:val="18"/>
              </w:rPr>
              <w:t>、实物仿真</w:t>
            </w:r>
            <w:r>
              <w:rPr>
                <w:rFonts w:hint="eastAsia"/>
                <w:b/>
                <w:sz w:val="18"/>
              </w:rPr>
              <w:t>（</w:t>
            </w:r>
            <w:r>
              <w:rPr>
                <w:b/>
                <w:sz w:val="18"/>
              </w:rPr>
              <w:t>如数据测量</w:t>
            </w:r>
            <w:r>
              <w:rPr>
                <w:rFonts w:hint="eastAsia"/>
                <w:b/>
                <w:sz w:val="18"/>
              </w:rPr>
              <w:t>与</w:t>
            </w:r>
            <w:r>
              <w:rPr>
                <w:b/>
                <w:sz w:val="18"/>
              </w:rPr>
              <w:t>记录</w:t>
            </w:r>
            <w:r>
              <w:rPr>
                <w:rFonts w:hint="eastAsia"/>
                <w:b/>
                <w:sz w:val="18"/>
              </w:rPr>
              <w:t>）</w:t>
            </w:r>
            <w:r>
              <w:rPr>
                <w:b/>
                <w:sz w:val="18"/>
              </w:rPr>
              <w:t>等工作。</w:t>
            </w:r>
            <w:r>
              <w:rPr>
                <w:rFonts w:hint="eastAsia"/>
                <w:b/>
                <w:sz w:val="18"/>
              </w:rPr>
              <w:t>（</w:t>
            </w:r>
            <w:r>
              <w:rPr>
                <w:b/>
                <w:sz w:val="18"/>
              </w:rPr>
              <w:t>4.4</w:t>
            </w:r>
            <w:r>
              <w:rPr>
                <w:rFonts w:hint="eastAsia"/>
                <w:b/>
                <w:sz w:val="18"/>
              </w:rPr>
              <w:t>，</w:t>
            </w:r>
            <w:r>
              <w:rPr>
                <w:b/>
                <w:sz w:val="18"/>
              </w:rPr>
              <w:t>P28-32</w:t>
            </w:r>
            <w:r>
              <w:rPr>
                <w:rFonts w:hint="eastAsia"/>
                <w:b/>
                <w:sz w:val="18"/>
              </w:rPr>
              <w:t>；）</w:t>
            </w:r>
          </w:p>
        </w:tc>
        <w:tc>
          <w:tcPr>
            <w:tcW w:w="901" w:type="dxa"/>
          </w:tcPr>
          <w:p>
            <w:pPr>
              <w:jc w:val="center"/>
              <w:rPr>
                <w:b/>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b/>
                <w:sz w:val="18"/>
              </w:rPr>
            </w:pPr>
            <w:r>
              <w:rPr>
                <w:rFonts w:hint="eastAsia"/>
                <w:b/>
                <w:sz w:val="18"/>
              </w:rPr>
              <w:t>10-1 具有英语听说能力；具备英语专业文献的阅读理解能力，具备一定的国际视野，能在跨文化背景下进行沟通与交流</w:t>
            </w:r>
          </w:p>
        </w:tc>
        <w:tc>
          <w:tcPr>
            <w:tcW w:w="5812" w:type="dxa"/>
          </w:tcPr>
          <w:p>
            <w:pPr>
              <w:jc w:val="left"/>
              <w:rPr>
                <w:b/>
                <w:sz w:val="18"/>
              </w:rPr>
            </w:pPr>
            <w:r>
              <w:rPr>
                <w:b/>
                <w:sz w:val="18"/>
              </w:rPr>
              <w:t>W</w:t>
            </w:r>
            <w:r>
              <w:rPr>
                <w:rFonts w:hint="eastAsia"/>
                <w:b/>
                <w:sz w:val="18"/>
              </w:rPr>
              <w:t>ebench电路</w:t>
            </w:r>
            <w:r>
              <w:rPr>
                <w:b/>
                <w:sz w:val="18"/>
              </w:rPr>
              <w:t>设计平台是</w:t>
            </w:r>
            <w:r>
              <w:rPr>
                <w:rFonts w:hint="eastAsia"/>
                <w:b/>
                <w:sz w:val="18"/>
              </w:rPr>
              <w:t>TI公司</w:t>
            </w:r>
            <w:r>
              <w:rPr>
                <w:b/>
                <w:sz w:val="18"/>
              </w:rPr>
              <w:t>于</w:t>
            </w:r>
            <w:r>
              <w:rPr>
                <w:rFonts w:hint="eastAsia"/>
                <w:b/>
                <w:sz w:val="18"/>
              </w:rPr>
              <w:t>2016年8月</w:t>
            </w:r>
            <w:r>
              <w:rPr>
                <w:b/>
                <w:sz w:val="18"/>
              </w:rPr>
              <w:t>新</w:t>
            </w:r>
            <w:r>
              <w:rPr>
                <w:rFonts w:hint="eastAsia"/>
                <w:b/>
                <w:sz w:val="18"/>
              </w:rPr>
              <w:t>推出</w:t>
            </w:r>
            <w:r>
              <w:rPr>
                <w:b/>
                <w:sz w:val="18"/>
              </w:rPr>
              <w:t>的仿真平台，</w:t>
            </w:r>
            <w:r>
              <w:rPr>
                <w:rFonts w:hint="eastAsia"/>
                <w:b/>
                <w:sz w:val="18"/>
              </w:rPr>
              <w:t>在</w:t>
            </w:r>
            <w:r>
              <w:rPr>
                <w:b/>
                <w:sz w:val="18"/>
              </w:rPr>
              <w:t>学习如何使用</w:t>
            </w:r>
            <w:r>
              <w:rPr>
                <w:rFonts w:hint="eastAsia"/>
                <w:b/>
                <w:sz w:val="18"/>
              </w:rPr>
              <w:t>webench来</w:t>
            </w:r>
            <w:r>
              <w:rPr>
                <w:b/>
                <w:sz w:val="18"/>
              </w:rPr>
              <w:t>帮助完成设计</w:t>
            </w:r>
            <w:r>
              <w:rPr>
                <w:rFonts w:hint="eastAsia"/>
                <w:b/>
                <w:sz w:val="18"/>
              </w:rPr>
              <w:t>的</w:t>
            </w:r>
            <w:r>
              <w:rPr>
                <w:b/>
                <w:sz w:val="18"/>
              </w:rPr>
              <w:t>过程中</w:t>
            </w:r>
            <w:r>
              <w:rPr>
                <w:rFonts w:hint="eastAsia"/>
                <w:b/>
                <w:sz w:val="18"/>
              </w:rPr>
              <w:t>，研究过TI公司发布</w:t>
            </w:r>
            <w:r>
              <w:rPr>
                <w:b/>
                <w:sz w:val="18"/>
              </w:rPr>
              <w:t>的英文版使用</w:t>
            </w:r>
            <w:r>
              <w:rPr>
                <w:rFonts w:hint="eastAsia"/>
                <w:b/>
                <w:sz w:val="18"/>
              </w:rPr>
              <w:t>说明书和相关</w:t>
            </w:r>
            <w:r>
              <w:rPr>
                <w:b/>
                <w:sz w:val="18"/>
              </w:rPr>
              <w:t>视频</w:t>
            </w:r>
            <w:r>
              <w:rPr>
                <w:rFonts w:hint="eastAsia"/>
                <w:b/>
                <w:sz w:val="18"/>
              </w:rPr>
              <w:t>介绍</w:t>
            </w:r>
            <w:r>
              <w:rPr>
                <w:b/>
                <w:sz w:val="18"/>
              </w:rPr>
              <w:t>；</w:t>
            </w:r>
            <w:r>
              <w:rPr>
                <w:rFonts w:hint="eastAsia"/>
                <w:b/>
                <w:sz w:val="18"/>
              </w:rPr>
              <w:t>还查阅有关TPS7A4901芯片的英文</w:t>
            </w:r>
            <w:r>
              <w:rPr>
                <w:b/>
                <w:sz w:val="18"/>
              </w:rPr>
              <w:t>资料</w:t>
            </w:r>
            <w:r>
              <w:rPr>
                <w:rFonts w:hint="eastAsia"/>
                <w:b/>
                <w:sz w:val="18"/>
              </w:rPr>
              <w:t>以及LDO在</w:t>
            </w:r>
            <w:r>
              <w:rPr>
                <w:b/>
                <w:sz w:val="18"/>
              </w:rPr>
              <w:t>国外的发展状况</w:t>
            </w:r>
            <w:r>
              <w:rPr>
                <w:rFonts w:hint="eastAsia"/>
                <w:b/>
                <w:sz w:val="18"/>
              </w:rPr>
              <w:t>。在设计过程中就</w:t>
            </w:r>
            <w:r>
              <w:rPr>
                <w:b/>
                <w:sz w:val="18"/>
              </w:rPr>
              <w:t>遇到的问题（</w:t>
            </w:r>
            <w:r>
              <w:rPr>
                <w:rFonts w:hint="eastAsia"/>
                <w:b/>
                <w:sz w:val="18"/>
              </w:rPr>
              <w:t>如交直流</w:t>
            </w:r>
            <w:r>
              <w:rPr>
                <w:b/>
                <w:sz w:val="18"/>
              </w:rPr>
              <w:t>叠加的注入方案</w:t>
            </w:r>
            <w:r>
              <w:rPr>
                <w:rFonts w:hint="eastAsia"/>
                <w:b/>
                <w:sz w:val="18"/>
              </w:rPr>
              <w:t>如何</w:t>
            </w:r>
            <w:r>
              <w:rPr>
                <w:b/>
                <w:sz w:val="18"/>
              </w:rPr>
              <w:t>设计，</w:t>
            </w:r>
            <w:r>
              <w:rPr>
                <w:rFonts w:hint="eastAsia"/>
                <w:b/>
                <w:sz w:val="18"/>
              </w:rPr>
              <w:t>webench平台</w:t>
            </w:r>
            <w:r>
              <w:rPr>
                <w:b/>
                <w:sz w:val="18"/>
              </w:rPr>
              <w:t>在</w:t>
            </w:r>
            <w:r>
              <w:rPr>
                <w:rFonts w:hint="eastAsia"/>
                <w:b/>
                <w:sz w:val="18"/>
              </w:rPr>
              <w:t>编辑</w:t>
            </w:r>
            <w:r>
              <w:rPr>
                <w:b/>
                <w:sz w:val="18"/>
              </w:rPr>
              <w:t>原理图之后只能进行电气仿真缺少图表分析</w:t>
            </w:r>
            <w:r>
              <w:rPr>
                <w:rFonts w:hint="eastAsia"/>
                <w:b/>
                <w:sz w:val="18"/>
              </w:rPr>
              <w:t>如何</w:t>
            </w:r>
            <w:r>
              <w:rPr>
                <w:b/>
                <w:sz w:val="18"/>
              </w:rPr>
              <w:t>分析</w:t>
            </w:r>
            <w:r>
              <w:rPr>
                <w:rFonts w:hint="eastAsia"/>
                <w:b/>
                <w:sz w:val="18"/>
              </w:rPr>
              <w:t>PSRR等</w:t>
            </w:r>
            <w:r>
              <w:rPr>
                <w:b/>
                <w:sz w:val="18"/>
              </w:rPr>
              <w:t>）与</w:t>
            </w:r>
            <w:r>
              <w:rPr>
                <w:rFonts w:hint="eastAsia"/>
                <w:b/>
                <w:sz w:val="18"/>
              </w:rPr>
              <w:t>TI在</w:t>
            </w:r>
            <w:r>
              <w:rPr>
                <w:b/>
                <w:sz w:val="18"/>
              </w:rPr>
              <w:t>中国市场的总经理</w:t>
            </w:r>
            <w:r>
              <w:rPr>
                <w:rFonts w:hint="eastAsia"/>
                <w:b/>
                <w:sz w:val="18"/>
              </w:rPr>
              <w:t>取得联系</w:t>
            </w:r>
            <w:r>
              <w:rPr>
                <w:b/>
                <w:sz w:val="18"/>
              </w:rPr>
              <w:t>，并进行</w:t>
            </w:r>
            <w:r>
              <w:rPr>
                <w:rFonts w:hint="eastAsia"/>
                <w:b/>
                <w:sz w:val="18"/>
              </w:rPr>
              <w:t>了</w:t>
            </w:r>
            <w:r>
              <w:rPr>
                <w:b/>
                <w:sz w:val="18"/>
              </w:rPr>
              <w:t>有效地技术沟通交流。</w:t>
            </w:r>
            <w:r>
              <w:rPr>
                <w:rFonts w:hint="eastAsia"/>
                <w:b/>
                <w:sz w:val="18"/>
              </w:rPr>
              <w:t>（</w:t>
            </w:r>
            <w:r>
              <w:rPr>
                <w:b/>
                <w:sz w:val="18"/>
              </w:rPr>
              <w:t>1.2</w:t>
            </w:r>
            <w:r>
              <w:rPr>
                <w:rFonts w:hint="eastAsia"/>
                <w:b/>
                <w:sz w:val="18"/>
              </w:rPr>
              <w:t>，</w:t>
            </w:r>
            <w:r>
              <w:rPr>
                <w:b/>
                <w:sz w:val="18"/>
              </w:rPr>
              <w:t>P3</w:t>
            </w:r>
            <w:r>
              <w:rPr>
                <w:rFonts w:hint="eastAsia"/>
                <w:b/>
                <w:sz w:val="18"/>
              </w:rPr>
              <w:t>；</w:t>
            </w:r>
            <w:r>
              <w:rPr>
                <w:b/>
                <w:sz w:val="18"/>
              </w:rPr>
              <w:t>4.1</w:t>
            </w:r>
            <w:r>
              <w:rPr>
                <w:rFonts w:hint="eastAsia"/>
                <w:b/>
                <w:sz w:val="18"/>
              </w:rPr>
              <w:t>，</w:t>
            </w:r>
            <w:r>
              <w:rPr>
                <w:b/>
                <w:sz w:val="18"/>
              </w:rPr>
              <w:t>P22</w:t>
            </w:r>
            <w:r>
              <w:rPr>
                <w:rFonts w:hint="eastAsia"/>
                <w:b/>
                <w:sz w:val="18"/>
              </w:rPr>
              <w:t>；</w:t>
            </w:r>
            <w:r>
              <w:rPr>
                <w:b/>
                <w:sz w:val="18"/>
              </w:rPr>
              <w:t>4</w:t>
            </w:r>
            <w:r>
              <w:rPr>
                <w:rFonts w:hint="eastAsia"/>
                <w:b/>
                <w:sz w:val="18"/>
              </w:rPr>
              <w:t>.3</w:t>
            </w:r>
            <w:r>
              <w:rPr>
                <w:b/>
                <w:sz w:val="18"/>
              </w:rPr>
              <w:t>.1</w:t>
            </w:r>
            <w:r>
              <w:rPr>
                <w:rFonts w:hint="eastAsia"/>
                <w:b/>
                <w:sz w:val="18"/>
              </w:rPr>
              <w:t>，</w:t>
            </w:r>
            <w:r>
              <w:rPr>
                <w:b/>
                <w:sz w:val="18"/>
              </w:rPr>
              <w:t>P25-27</w:t>
            </w:r>
            <w:r>
              <w:rPr>
                <w:rFonts w:hint="eastAsia"/>
                <w:b/>
                <w:sz w:val="18"/>
              </w:rPr>
              <w:t>；）</w:t>
            </w:r>
          </w:p>
        </w:tc>
        <w:tc>
          <w:tcPr>
            <w:tcW w:w="901" w:type="dxa"/>
          </w:tcPr>
          <w:p>
            <w:pPr>
              <w:jc w:val="center"/>
              <w:rPr>
                <w:b/>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b/>
                <w:sz w:val="18"/>
              </w:rPr>
            </w:pPr>
            <w:r>
              <w:rPr>
                <w:rFonts w:hint="eastAsia"/>
                <w:b/>
                <w:sz w:val="18"/>
              </w:rPr>
              <w:t>10-2 了解通信工程专业相关领域的科学技术及发展动态，能与业界同行及社会进行有效沟通与交流</w:t>
            </w:r>
          </w:p>
        </w:tc>
        <w:tc>
          <w:tcPr>
            <w:tcW w:w="5812" w:type="dxa"/>
          </w:tcPr>
          <w:p>
            <w:pPr>
              <w:jc w:val="left"/>
              <w:rPr>
                <w:b/>
                <w:sz w:val="18"/>
              </w:rPr>
            </w:pPr>
            <w:r>
              <w:rPr>
                <w:rFonts w:hint="eastAsia"/>
                <w:b/>
                <w:sz w:val="18"/>
              </w:rPr>
              <w:t>设计</w:t>
            </w:r>
            <w:r>
              <w:rPr>
                <w:b/>
                <w:sz w:val="18"/>
              </w:rPr>
              <w:t>之初</w:t>
            </w:r>
            <w:r>
              <w:rPr>
                <w:rFonts w:hint="eastAsia"/>
                <w:b/>
                <w:sz w:val="18"/>
              </w:rPr>
              <w:t>了解了本课题的的研究背景，包括电源</w:t>
            </w:r>
            <w:r>
              <w:rPr>
                <w:b/>
                <w:sz w:val="18"/>
              </w:rPr>
              <w:t>的分类以及</w:t>
            </w:r>
            <w:r>
              <w:rPr>
                <w:rFonts w:hint="eastAsia"/>
                <w:b/>
                <w:sz w:val="18"/>
              </w:rPr>
              <w:t>不同</w:t>
            </w:r>
            <w:r>
              <w:rPr>
                <w:b/>
                <w:sz w:val="18"/>
              </w:rPr>
              <w:t>的实现方式，</w:t>
            </w:r>
            <w:r>
              <w:rPr>
                <w:rFonts w:hint="eastAsia"/>
                <w:b/>
                <w:sz w:val="18"/>
              </w:rPr>
              <w:t>线性</w:t>
            </w:r>
            <w:r>
              <w:rPr>
                <w:b/>
                <w:sz w:val="18"/>
              </w:rPr>
              <w:t>源和开关电源的联系与区别，</w:t>
            </w:r>
            <w:r>
              <w:rPr>
                <w:rFonts w:hint="eastAsia"/>
                <w:b/>
                <w:sz w:val="18"/>
              </w:rPr>
              <w:t xml:space="preserve"> LDO目前国内外的发展现状以及国内外</w:t>
            </w:r>
            <w:r>
              <w:rPr>
                <w:b/>
                <w:sz w:val="18"/>
              </w:rPr>
              <w:t>对</w:t>
            </w:r>
            <w:r>
              <w:rPr>
                <w:rFonts w:hint="eastAsia"/>
                <w:b/>
                <w:sz w:val="18"/>
              </w:rPr>
              <w:t>提高PSRR方法</w:t>
            </w:r>
            <w:r>
              <w:rPr>
                <w:b/>
                <w:sz w:val="18"/>
              </w:rPr>
              <w:t>的研究</w:t>
            </w:r>
            <w:r>
              <w:rPr>
                <w:rFonts w:hint="eastAsia"/>
                <w:b/>
                <w:sz w:val="18"/>
              </w:rPr>
              <w:t>等等。在设计过程中，</w:t>
            </w:r>
            <w:r>
              <w:rPr>
                <w:b/>
                <w:sz w:val="18"/>
              </w:rPr>
              <w:t>在</w:t>
            </w:r>
            <w:r>
              <w:rPr>
                <w:rFonts w:hint="eastAsia"/>
                <w:b/>
                <w:sz w:val="18"/>
              </w:rPr>
              <w:t>21IC中国</w:t>
            </w:r>
            <w:r>
              <w:rPr>
                <w:b/>
                <w:sz w:val="18"/>
              </w:rPr>
              <w:t>电子网</w:t>
            </w:r>
            <w:r>
              <w:rPr>
                <w:rFonts w:hint="eastAsia"/>
                <w:b/>
                <w:sz w:val="18"/>
              </w:rPr>
              <w:t>，</w:t>
            </w:r>
            <w:r>
              <w:rPr>
                <w:b/>
                <w:sz w:val="18"/>
              </w:rPr>
              <w:t>电源管理</w:t>
            </w:r>
            <w:r>
              <w:rPr>
                <w:rFonts w:hint="eastAsia"/>
                <w:b/>
                <w:sz w:val="18"/>
              </w:rPr>
              <w:t>，</w:t>
            </w:r>
            <w:r>
              <w:rPr>
                <w:b/>
                <w:sz w:val="18"/>
              </w:rPr>
              <w:t>电子工程世界等论坛</w:t>
            </w:r>
            <w:r>
              <w:rPr>
                <w:rFonts w:hint="eastAsia"/>
                <w:b/>
                <w:sz w:val="18"/>
              </w:rPr>
              <w:t>都有</w:t>
            </w:r>
            <w:r>
              <w:rPr>
                <w:b/>
                <w:sz w:val="18"/>
              </w:rPr>
              <w:t>注册账号并与经验</w:t>
            </w:r>
            <w:r>
              <w:rPr>
                <w:rFonts w:hint="eastAsia"/>
                <w:b/>
                <w:sz w:val="18"/>
              </w:rPr>
              <w:t>丰富</w:t>
            </w:r>
            <w:r>
              <w:rPr>
                <w:b/>
                <w:sz w:val="18"/>
              </w:rPr>
              <w:t>业内人士</w:t>
            </w:r>
            <w:r>
              <w:rPr>
                <w:rFonts w:hint="eastAsia"/>
                <w:b/>
                <w:sz w:val="18"/>
              </w:rPr>
              <w:t>就要考虑</w:t>
            </w:r>
            <w:r>
              <w:rPr>
                <w:b/>
                <w:sz w:val="18"/>
              </w:rPr>
              <w:t>电容内部寄生电阻</w:t>
            </w:r>
            <w:r>
              <w:rPr>
                <w:rFonts w:hint="eastAsia"/>
                <w:b/>
                <w:sz w:val="18"/>
              </w:rPr>
              <w:t>ESR时</w:t>
            </w:r>
            <w:r>
              <w:rPr>
                <w:b/>
                <w:sz w:val="18"/>
              </w:rPr>
              <w:t>如何选择</w:t>
            </w:r>
            <w:r>
              <w:rPr>
                <w:rFonts w:hint="eastAsia"/>
                <w:b/>
                <w:sz w:val="18"/>
              </w:rPr>
              <w:t>，当PSRR所需</w:t>
            </w:r>
            <w:r>
              <w:rPr>
                <w:b/>
                <w:sz w:val="18"/>
              </w:rPr>
              <w:t>参数</w:t>
            </w:r>
            <w:r>
              <w:rPr>
                <w:rFonts w:hint="eastAsia"/>
                <w:b/>
                <w:sz w:val="18"/>
              </w:rPr>
              <w:t>和稳定性</w:t>
            </w:r>
            <w:r>
              <w:rPr>
                <w:b/>
                <w:sz w:val="18"/>
              </w:rPr>
              <w:t>有冲突</w:t>
            </w:r>
            <w:r>
              <w:rPr>
                <w:rFonts w:hint="eastAsia"/>
                <w:b/>
                <w:sz w:val="18"/>
              </w:rPr>
              <w:t>时</w:t>
            </w:r>
            <w:r>
              <w:rPr>
                <w:b/>
                <w:sz w:val="18"/>
              </w:rPr>
              <w:t>如何折中等问题</w:t>
            </w:r>
            <w:r>
              <w:rPr>
                <w:rFonts w:hint="eastAsia"/>
                <w:b/>
                <w:sz w:val="18"/>
              </w:rPr>
              <w:t>进行</w:t>
            </w:r>
            <w:r>
              <w:rPr>
                <w:b/>
                <w:sz w:val="18"/>
              </w:rPr>
              <w:t>了</w:t>
            </w:r>
            <w:r>
              <w:rPr>
                <w:rFonts w:hint="eastAsia"/>
                <w:b/>
                <w:sz w:val="18"/>
              </w:rPr>
              <w:t>技术沟通交流。（1.1-</w:t>
            </w:r>
            <w:r>
              <w:rPr>
                <w:b/>
                <w:sz w:val="18"/>
              </w:rPr>
              <w:t>1.2</w:t>
            </w:r>
            <w:r>
              <w:rPr>
                <w:rFonts w:hint="eastAsia"/>
                <w:b/>
                <w:sz w:val="18"/>
              </w:rPr>
              <w:t>，</w:t>
            </w:r>
            <w:r>
              <w:rPr>
                <w:b/>
                <w:sz w:val="18"/>
              </w:rPr>
              <w:t>P1-4</w:t>
            </w:r>
            <w:r>
              <w:rPr>
                <w:rFonts w:hint="eastAsia"/>
                <w:b/>
                <w:sz w:val="18"/>
              </w:rPr>
              <w:t>；</w:t>
            </w:r>
            <w:r>
              <w:rPr>
                <w:b/>
                <w:sz w:val="18"/>
              </w:rPr>
              <w:t>3.3</w:t>
            </w:r>
            <w:r>
              <w:rPr>
                <w:rFonts w:hint="eastAsia"/>
                <w:b/>
                <w:sz w:val="18"/>
              </w:rPr>
              <w:t>，</w:t>
            </w:r>
            <w:r>
              <w:rPr>
                <w:b/>
                <w:sz w:val="18"/>
              </w:rPr>
              <w:t>P21</w:t>
            </w:r>
            <w:r>
              <w:rPr>
                <w:rFonts w:hint="eastAsia"/>
                <w:b/>
                <w:sz w:val="18"/>
              </w:rPr>
              <w:t>；）</w:t>
            </w:r>
          </w:p>
        </w:tc>
        <w:tc>
          <w:tcPr>
            <w:tcW w:w="901" w:type="dxa"/>
          </w:tcPr>
          <w:p>
            <w:pPr>
              <w:jc w:val="center"/>
              <w:rPr>
                <w:b/>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b/>
                <w:sz w:val="18"/>
              </w:rPr>
            </w:pPr>
            <w:r>
              <w:rPr>
                <w:rFonts w:hint="eastAsia"/>
                <w:b/>
                <w:sz w:val="18"/>
              </w:rPr>
              <w:t>10-3 具备撰写报告和设计文稿、陈述发言、清晰表达或回应指令的能力</w:t>
            </w:r>
          </w:p>
        </w:tc>
        <w:tc>
          <w:tcPr>
            <w:tcW w:w="5812" w:type="dxa"/>
          </w:tcPr>
          <w:p>
            <w:pPr>
              <w:jc w:val="left"/>
              <w:rPr>
                <w:b/>
                <w:sz w:val="18"/>
              </w:rPr>
            </w:pPr>
            <w:r>
              <w:rPr>
                <w:rFonts w:hint="eastAsia"/>
                <w:b/>
                <w:sz w:val="18"/>
              </w:rPr>
              <w:t>通过前期一系列的研究、设计、</w:t>
            </w:r>
            <w:r>
              <w:rPr>
                <w:b/>
                <w:sz w:val="18"/>
              </w:rPr>
              <w:t>改进和</w:t>
            </w:r>
            <w:r>
              <w:rPr>
                <w:rFonts w:hint="eastAsia"/>
                <w:b/>
                <w:sz w:val="18"/>
              </w:rPr>
              <w:t>分析工作后，图文并茂</w:t>
            </w:r>
            <w:r>
              <w:rPr>
                <w:b/>
                <w:sz w:val="18"/>
              </w:rPr>
              <w:t>，</w:t>
            </w:r>
            <w:r>
              <w:rPr>
                <w:rFonts w:hint="eastAsia"/>
                <w:b/>
                <w:sz w:val="18"/>
              </w:rPr>
              <w:t>总结撰写了题为《低压差线性稳压器的输入噪声抑制优化设计》近15000字的设计文稿，</w:t>
            </w:r>
            <w:r>
              <w:rPr>
                <w:b/>
                <w:sz w:val="18"/>
              </w:rPr>
              <w:t>着重</w:t>
            </w:r>
            <w:r>
              <w:rPr>
                <w:rFonts w:hint="eastAsia"/>
                <w:b/>
                <w:sz w:val="18"/>
              </w:rPr>
              <w:t>展示</w:t>
            </w:r>
            <w:r>
              <w:rPr>
                <w:b/>
                <w:sz w:val="18"/>
              </w:rPr>
              <w:t>工程原理分析</w:t>
            </w:r>
            <w:r>
              <w:rPr>
                <w:rFonts w:hint="eastAsia"/>
                <w:b/>
                <w:sz w:val="18"/>
              </w:rPr>
              <w:t>，参数</w:t>
            </w:r>
            <w:r>
              <w:rPr>
                <w:b/>
                <w:sz w:val="18"/>
              </w:rPr>
              <w:t>计算，四个子问题</w:t>
            </w:r>
            <w:r>
              <w:rPr>
                <w:rFonts w:hint="eastAsia"/>
                <w:b/>
                <w:sz w:val="18"/>
              </w:rPr>
              <w:t>对PSRR的</w:t>
            </w:r>
            <w:r>
              <w:rPr>
                <w:b/>
                <w:sz w:val="18"/>
              </w:rPr>
              <w:t>独立影响</w:t>
            </w:r>
            <w:r>
              <w:rPr>
                <w:rFonts w:hint="eastAsia"/>
                <w:b/>
                <w:sz w:val="18"/>
              </w:rPr>
              <w:t>，</w:t>
            </w:r>
            <w:r>
              <w:rPr>
                <w:b/>
                <w:sz w:val="18"/>
              </w:rPr>
              <w:t>系统</w:t>
            </w:r>
            <w:r>
              <w:rPr>
                <w:rFonts w:hint="eastAsia"/>
                <w:b/>
                <w:sz w:val="18"/>
              </w:rPr>
              <w:t>PSRR、</w:t>
            </w:r>
            <w:r>
              <w:rPr>
                <w:b/>
                <w:sz w:val="18"/>
              </w:rPr>
              <w:t>稳定性和效率</w:t>
            </w:r>
            <w:r>
              <w:rPr>
                <w:rFonts w:hint="eastAsia"/>
                <w:b/>
                <w:sz w:val="18"/>
              </w:rPr>
              <w:t>三</w:t>
            </w:r>
            <w:r>
              <w:rPr>
                <w:b/>
                <w:sz w:val="18"/>
              </w:rPr>
              <w:t>性能</w:t>
            </w:r>
            <w:r>
              <w:rPr>
                <w:rFonts w:hint="eastAsia"/>
                <w:b/>
                <w:sz w:val="18"/>
              </w:rPr>
              <w:t>如何</w:t>
            </w:r>
            <w:r>
              <w:rPr>
                <w:b/>
                <w:sz w:val="18"/>
              </w:rPr>
              <w:t>平衡</w:t>
            </w:r>
            <w:r>
              <w:rPr>
                <w:rFonts w:hint="eastAsia"/>
                <w:b/>
                <w:sz w:val="18"/>
              </w:rPr>
              <w:t>等问题</w:t>
            </w:r>
            <w:r>
              <w:rPr>
                <w:b/>
                <w:sz w:val="18"/>
              </w:rPr>
              <w:t>。</w:t>
            </w:r>
            <w:r>
              <w:rPr>
                <w:rFonts w:hint="eastAsia"/>
                <w:b/>
                <w:sz w:val="18"/>
              </w:rPr>
              <w:t>（</w:t>
            </w:r>
            <w:r>
              <w:rPr>
                <w:b/>
                <w:sz w:val="18"/>
              </w:rPr>
              <w:t>4.4</w:t>
            </w:r>
            <w:r>
              <w:rPr>
                <w:rFonts w:hint="eastAsia"/>
                <w:b/>
                <w:sz w:val="18"/>
              </w:rPr>
              <w:t>，</w:t>
            </w:r>
            <w:r>
              <w:rPr>
                <w:b/>
                <w:sz w:val="18"/>
              </w:rPr>
              <w:t>P28-32</w:t>
            </w:r>
            <w:r>
              <w:rPr>
                <w:rFonts w:hint="eastAsia"/>
                <w:b/>
                <w:sz w:val="18"/>
              </w:rPr>
              <w:t>；）</w:t>
            </w:r>
          </w:p>
        </w:tc>
        <w:tc>
          <w:tcPr>
            <w:tcW w:w="901" w:type="dxa"/>
          </w:tcPr>
          <w:p>
            <w:pPr>
              <w:jc w:val="center"/>
              <w:rPr>
                <w:b/>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b/>
                <w:sz w:val="18"/>
              </w:rPr>
            </w:pPr>
            <w:r>
              <w:rPr>
                <w:rFonts w:hint="eastAsia"/>
                <w:b/>
                <w:sz w:val="18"/>
              </w:rPr>
              <w:t>11-2 能在工程项目方案设计中考虑时间及成本管理、质量及风险管理、人力资源管理</w:t>
            </w:r>
          </w:p>
        </w:tc>
        <w:tc>
          <w:tcPr>
            <w:tcW w:w="5812" w:type="dxa"/>
          </w:tcPr>
          <w:p>
            <w:pPr>
              <w:jc w:val="left"/>
              <w:rPr>
                <w:b/>
                <w:sz w:val="18"/>
              </w:rPr>
            </w:pPr>
            <w:r>
              <w:rPr>
                <w:rFonts w:hint="eastAsia"/>
                <w:b/>
                <w:sz w:val="18"/>
              </w:rPr>
              <w:t>在</w:t>
            </w:r>
            <w:r>
              <w:rPr>
                <w:b/>
                <w:sz w:val="18"/>
              </w:rPr>
              <w:t>电路图</w:t>
            </w:r>
            <w:r>
              <w:rPr>
                <w:rFonts w:hint="eastAsia"/>
                <w:b/>
                <w:sz w:val="18"/>
              </w:rPr>
              <w:t>整体</w:t>
            </w:r>
            <w:r>
              <w:rPr>
                <w:b/>
                <w:sz w:val="18"/>
              </w:rPr>
              <w:t>面积设计以及</w:t>
            </w:r>
            <w:r>
              <w:rPr>
                <w:rFonts w:hint="eastAsia"/>
                <w:b/>
                <w:sz w:val="18"/>
              </w:rPr>
              <w:t>器件类型</w:t>
            </w:r>
            <w:r>
              <w:rPr>
                <w:b/>
                <w:sz w:val="18"/>
              </w:rPr>
              <w:t>和</w:t>
            </w:r>
            <w:r>
              <w:rPr>
                <w:rFonts w:hint="eastAsia"/>
                <w:b/>
                <w:sz w:val="18"/>
              </w:rPr>
              <w:t>占用平面面积的</w:t>
            </w:r>
            <w:r>
              <w:rPr>
                <w:b/>
                <w:sz w:val="18"/>
              </w:rPr>
              <w:t>大小</w:t>
            </w:r>
            <w:r>
              <w:rPr>
                <w:rFonts w:hint="eastAsia"/>
                <w:b/>
                <w:sz w:val="18"/>
              </w:rPr>
              <w:t>都</w:t>
            </w:r>
            <w:r>
              <w:rPr>
                <w:b/>
                <w:sz w:val="18"/>
              </w:rPr>
              <w:t>与成本</w:t>
            </w:r>
            <w:r>
              <w:rPr>
                <w:rFonts w:hint="eastAsia"/>
                <w:b/>
                <w:sz w:val="18"/>
              </w:rPr>
              <w:t>有关，性能越好</w:t>
            </w:r>
            <w:r>
              <w:rPr>
                <w:b/>
                <w:sz w:val="18"/>
              </w:rPr>
              <w:t>的器件当然有助于提升系统整体的</w:t>
            </w:r>
            <w:r>
              <w:rPr>
                <w:rFonts w:hint="eastAsia"/>
                <w:b/>
                <w:sz w:val="18"/>
              </w:rPr>
              <w:t>精度</w:t>
            </w:r>
            <w:r>
              <w:rPr>
                <w:b/>
                <w:sz w:val="18"/>
              </w:rPr>
              <w:t>和效率，但也会是成本有所增加，</w:t>
            </w:r>
            <w:r>
              <w:rPr>
                <w:rFonts w:hint="eastAsia"/>
                <w:b/>
                <w:sz w:val="18"/>
              </w:rPr>
              <w:t>借助</w:t>
            </w:r>
            <w:r>
              <w:rPr>
                <w:b/>
                <w:sz w:val="18"/>
              </w:rPr>
              <w:t>webench</w:t>
            </w:r>
            <w:r>
              <w:rPr>
                <w:rFonts w:hint="eastAsia"/>
                <w:b/>
                <w:sz w:val="18"/>
              </w:rPr>
              <w:t>平台</w:t>
            </w:r>
            <w:r>
              <w:rPr>
                <w:b/>
                <w:sz w:val="18"/>
              </w:rPr>
              <w:t>本身的优越性可以对效率和成本进行</w:t>
            </w:r>
            <w:r>
              <w:rPr>
                <w:rFonts w:hint="eastAsia"/>
                <w:b/>
                <w:sz w:val="18"/>
              </w:rPr>
              <w:t>折中，</w:t>
            </w:r>
            <w:r>
              <w:rPr>
                <w:b/>
                <w:sz w:val="18"/>
              </w:rPr>
              <w:t>对器件进行优化选择</w:t>
            </w:r>
            <w:r>
              <w:rPr>
                <w:rFonts w:hint="eastAsia"/>
                <w:b/>
                <w:sz w:val="18"/>
              </w:rPr>
              <w:t>，</w:t>
            </w:r>
            <w:r>
              <w:rPr>
                <w:b/>
                <w:sz w:val="18"/>
              </w:rPr>
              <w:t>如</w:t>
            </w:r>
            <w:r>
              <w:rPr>
                <w:rFonts w:hint="eastAsia"/>
                <w:b/>
                <w:sz w:val="18"/>
              </w:rPr>
              <w:t>商用电阻具有不同容差。具有0.1% 容差的电阻可确保更高的调节精度，但是它们的价格高于容差为1% 电阻，存在成本与效率的冲突。（</w:t>
            </w:r>
            <w:r>
              <w:rPr>
                <w:b/>
                <w:sz w:val="18"/>
              </w:rPr>
              <w:t>4.3</w:t>
            </w:r>
            <w:r>
              <w:rPr>
                <w:rFonts w:hint="eastAsia"/>
                <w:b/>
                <w:sz w:val="18"/>
              </w:rPr>
              <w:t>，</w:t>
            </w:r>
            <w:r>
              <w:rPr>
                <w:b/>
                <w:sz w:val="18"/>
              </w:rPr>
              <w:t>P25-28</w:t>
            </w:r>
            <w:r>
              <w:rPr>
                <w:rFonts w:hint="eastAsia"/>
                <w:b/>
                <w:sz w:val="18"/>
              </w:rPr>
              <w:t>；）</w:t>
            </w:r>
          </w:p>
        </w:tc>
        <w:tc>
          <w:tcPr>
            <w:tcW w:w="901" w:type="dxa"/>
          </w:tcPr>
          <w:p>
            <w:pPr>
              <w:jc w:val="center"/>
              <w:rPr>
                <w:b/>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b/>
                <w:sz w:val="18"/>
              </w:rPr>
            </w:pPr>
            <w:r>
              <w:rPr>
                <w:rFonts w:hint="eastAsia"/>
                <w:b/>
                <w:sz w:val="18"/>
              </w:rPr>
              <w:t>12-1 能认识不断探索和学习的必要性，具有自主学习和终身学习的意识</w:t>
            </w:r>
          </w:p>
        </w:tc>
        <w:tc>
          <w:tcPr>
            <w:tcW w:w="5812" w:type="dxa"/>
          </w:tcPr>
          <w:p>
            <w:pPr>
              <w:jc w:val="left"/>
              <w:rPr>
                <w:b/>
                <w:sz w:val="18"/>
              </w:rPr>
            </w:pPr>
            <w:r>
              <w:rPr>
                <w:rFonts w:hint="eastAsia"/>
                <w:b/>
                <w:sz w:val="18"/>
              </w:rPr>
              <w:t>通过</w:t>
            </w:r>
            <w:r>
              <w:rPr>
                <w:b/>
                <w:sz w:val="18"/>
              </w:rPr>
              <w:t>本课题的设计，</w:t>
            </w:r>
            <w:r>
              <w:rPr>
                <w:rFonts w:hint="eastAsia"/>
                <w:b/>
                <w:sz w:val="18"/>
              </w:rPr>
              <w:t>在</w:t>
            </w:r>
            <w:r>
              <w:rPr>
                <w:b/>
                <w:sz w:val="18"/>
              </w:rPr>
              <w:t>大量收集资料的过程中我发现学科之间交融性很大，</w:t>
            </w:r>
            <w:r>
              <w:rPr>
                <w:rFonts w:hint="eastAsia"/>
                <w:b/>
                <w:sz w:val="18"/>
              </w:rPr>
              <w:t>而</w:t>
            </w:r>
            <w:r>
              <w:rPr>
                <w:b/>
                <w:sz w:val="18"/>
              </w:rPr>
              <w:t>个人的能力和阅历都相当有限，</w:t>
            </w:r>
            <w:r>
              <w:rPr>
                <w:rFonts w:hint="eastAsia"/>
                <w:b/>
                <w:sz w:val="18"/>
              </w:rPr>
              <w:t>这</w:t>
            </w:r>
            <w:r>
              <w:rPr>
                <w:b/>
                <w:sz w:val="18"/>
              </w:rPr>
              <w:t>就需要我</w:t>
            </w:r>
            <w:r>
              <w:rPr>
                <w:rFonts w:hint="eastAsia"/>
                <w:b/>
                <w:sz w:val="18"/>
              </w:rPr>
              <w:t>们</w:t>
            </w:r>
            <w:r>
              <w:rPr>
                <w:b/>
                <w:sz w:val="18"/>
              </w:rPr>
              <w:t>不断</w:t>
            </w:r>
            <w:r>
              <w:rPr>
                <w:rFonts w:hint="eastAsia"/>
                <w:b/>
                <w:sz w:val="18"/>
              </w:rPr>
              <w:t>地广泛地</w:t>
            </w:r>
            <w:r>
              <w:rPr>
                <w:b/>
                <w:sz w:val="18"/>
              </w:rPr>
              <w:t>主动地收集</w:t>
            </w:r>
            <w:r>
              <w:rPr>
                <w:rFonts w:hint="eastAsia"/>
                <w:b/>
                <w:sz w:val="18"/>
              </w:rPr>
              <w:t>相关</w:t>
            </w:r>
            <w:r>
              <w:rPr>
                <w:b/>
                <w:sz w:val="18"/>
              </w:rPr>
              <w:t>资料，</w:t>
            </w:r>
            <w:r>
              <w:rPr>
                <w:rFonts w:hint="eastAsia"/>
                <w:b/>
                <w:sz w:val="18"/>
              </w:rPr>
              <w:t>提炼</w:t>
            </w:r>
            <w:r>
              <w:rPr>
                <w:b/>
                <w:sz w:val="18"/>
              </w:rPr>
              <w:t>出新的解决方法，</w:t>
            </w:r>
            <w:r>
              <w:rPr>
                <w:rFonts w:hint="eastAsia"/>
                <w:b/>
                <w:sz w:val="18"/>
              </w:rPr>
              <w:t>借助新兴</w:t>
            </w:r>
            <w:r>
              <w:rPr>
                <w:b/>
                <w:sz w:val="18"/>
              </w:rPr>
              <w:t>软件平台，</w:t>
            </w:r>
            <w:r>
              <w:rPr>
                <w:rFonts w:hint="eastAsia"/>
                <w:b/>
                <w:sz w:val="18"/>
              </w:rPr>
              <w:t>进行多方案</w:t>
            </w:r>
            <w:r>
              <w:rPr>
                <w:b/>
                <w:sz w:val="18"/>
              </w:rPr>
              <w:t>对比优化，分析</w:t>
            </w:r>
            <w:r>
              <w:rPr>
                <w:rFonts w:hint="eastAsia"/>
                <w:b/>
                <w:sz w:val="18"/>
              </w:rPr>
              <w:t>可能</w:t>
            </w:r>
            <w:r>
              <w:rPr>
                <w:b/>
                <w:sz w:val="18"/>
              </w:rPr>
              <w:t>产生的冲突点，</w:t>
            </w:r>
            <w:r>
              <w:rPr>
                <w:rFonts w:hint="eastAsia"/>
                <w:b/>
                <w:sz w:val="18"/>
              </w:rPr>
              <w:t>不断</w:t>
            </w:r>
            <w:r>
              <w:rPr>
                <w:b/>
                <w:sz w:val="18"/>
              </w:rPr>
              <w:t>改进方案</w:t>
            </w:r>
            <w:r>
              <w:rPr>
                <w:rFonts w:hint="eastAsia"/>
                <w:b/>
                <w:sz w:val="18"/>
              </w:rPr>
              <w:t>，必要时进行</w:t>
            </w:r>
            <w:r>
              <w:rPr>
                <w:b/>
                <w:sz w:val="18"/>
              </w:rPr>
              <w:t>协同合作</w:t>
            </w:r>
            <w:r>
              <w:rPr>
                <w:rFonts w:hint="eastAsia"/>
                <w:b/>
                <w:sz w:val="18"/>
              </w:rPr>
              <w:t>。（1，</w:t>
            </w:r>
            <w:r>
              <w:rPr>
                <w:b/>
                <w:sz w:val="18"/>
              </w:rPr>
              <w:t>P1-4</w:t>
            </w:r>
            <w:r>
              <w:rPr>
                <w:rFonts w:hint="eastAsia"/>
                <w:b/>
                <w:sz w:val="18"/>
              </w:rPr>
              <w:t>；</w:t>
            </w:r>
            <w:r>
              <w:rPr>
                <w:b/>
                <w:sz w:val="18"/>
              </w:rPr>
              <w:t>3.3</w:t>
            </w:r>
            <w:r>
              <w:rPr>
                <w:rFonts w:hint="eastAsia"/>
                <w:b/>
                <w:sz w:val="18"/>
              </w:rPr>
              <w:t>，</w:t>
            </w:r>
            <w:r>
              <w:rPr>
                <w:b/>
                <w:sz w:val="18"/>
              </w:rPr>
              <w:t>P21</w:t>
            </w:r>
            <w:r>
              <w:rPr>
                <w:rFonts w:hint="eastAsia"/>
                <w:b/>
                <w:sz w:val="18"/>
              </w:rPr>
              <w:t>；4.1</w:t>
            </w:r>
            <w:r>
              <w:rPr>
                <w:b/>
                <w:sz w:val="18"/>
              </w:rPr>
              <w:t>-4.3</w:t>
            </w:r>
            <w:r>
              <w:rPr>
                <w:rFonts w:hint="eastAsia"/>
                <w:b/>
                <w:sz w:val="18"/>
              </w:rPr>
              <w:t>，</w:t>
            </w:r>
            <w:r>
              <w:rPr>
                <w:b/>
                <w:sz w:val="18"/>
              </w:rPr>
              <w:t>P22-28</w:t>
            </w:r>
            <w:r>
              <w:rPr>
                <w:rFonts w:hint="eastAsia"/>
                <w:b/>
                <w:sz w:val="18"/>
              </w:rPr>
              <w:t>；）</w:t>
            </w:r>
          </w:p>
        </w:tc>
        <w:tc>
          <w:tcPr>
            <w:tcW w:w="901" w:type="dxa"/>
          </w:tcPr>
          <w:p>
            <w:pPr>
              <w:jc w:val="center"/>
              <w:rPr>
                <w:b/>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b/>
                <w:sz w:val="18"/>
              </w:rPr>
            </w:pPr>
            <w:r>
              <w:rPr>
                <w:rFonts w:hint="eastAsia"/>
                <w:b/>
                <w:sz w:val="18"/>
              </w:rPr>
              <w:t>12-2 掌握自主学习的方法，了解拓展知识和能力的途径，适应发展</w:t>
            </w:r>
          </w:p>
        </w:tc>
        <w:tc>
          <w:tcPr>
            <w:tcW w:w="5812" w:type="dxa"/>
          </w:tcPr>
          <w:p>
            <w:pPr>
              <w:jc w:val="left"/>
              <w:rPr>
                <w:b/>
                <w:sz w:val="18"/>
              </w:rPr>
            </w:pPr>
            <w:r>
              <w:rPr>
                <w:rFonts w:hint="eastAsia"/>
                <w:b/>
                <w:sz w:val="18"/>
              </w:rPr>
              <w:t>从</w:t>
            </w:r>
            <w:r>
              <w:rPr>
                <w:b/>
                <w:sz w:val="18"/>
              </w:rPr>
              <w:t>开题</w:t>
            </w:r>
            <w:r>
              <w:rPr>
                <w:rFonts w:hint="eastAsia"/>
                <w:b/>
                <w:sz w:val="18"/>
              </w:rPr>
              <w:t>到</w:t>
            </w:r>
            <w:r>
              <w:rPr>
                <w:b/>
                <w:sz w:val="18"/>
              </w:rPr>
              <w:t>设计再到最终的定稿</w:t>
            </w:r>
            <w:r>
              <w:rPr>
                <w:rFonts w:hint="eastAsia"/>
                <w:b/>
                <w:sz w:val="18"/>
              </w:rPr>
              <w:t>，都离不开时间、精力</w:t>
            </w:r>
            <w:r>
              <w:rPr>
                <w:b/>
                <w:sz w:val="18"/>
              </w:rPr>
              <w:t>的分配，</w:t>
            </w:r>
            <w:r>
              <w:rPr>
                <w:rFonts w:hint="eastAsia"/>
                <w:b/>
                <w:sz w:val="18"/>
              </w:rPr>
              <w:t>本设计</w:t>
            </w:r>
            <w:r>
              <w:rPr>
                <w:b/>
                <w:sz w:val="18"/>
              </w:rPr>
              <w:t>进展良好，</w:t>
            </w:r>
            <w:r>
              <w:rPr>
                <w:rFonts w:hint="eastAsia"/>
                <w:b/>
                <w:sz w:val="18"/>
              </w:rPr>
              <w:t>得益于在</w:t>
            </w:r>
            <w:r>
              <w:rPr>
                <w:b/>
                <w:sz w:val="18"/>
              </w:rPr>
              <w:t>课题开展之</w:t>
            </w:r>
            <w:r>
              <w:rPr>
                <w:rFonts w:hint="eastAsia"/>
                <w:b/>
                <w:sz w:val="18"/>
              </w:rPr>
              <w:t>初</w:t>
            </w:r>
            <w:r>
              <w:rPr>
                <w:b/>
                <w:sz w:val="18"/>
              </w:rPr>
              <w:t>做</w:t>
            </w:r>
            <w:r>
              <w:rPr>
                <w:rFonts w:hint="eastAsia"/>
                <w:b/>
                <w:sz w:val="18"/>
              </w:rPr>
              <w:t>好</w:t>
            </w:r>
            <w:r>
              <w:rPr>
                <w:b/>
                <w:sz w:val="18"/>
              </w:rPr>
              <w:t>了</w:t>
            </w:r>
            <w:r>
              <w:rPr>
                <w:rFonts w:hint="eastAsia"/>
                <w:b/>
                <w:sz w:val="18"/>
              </w:rPr>
              <w:t>合理的</w:t>
            </w:r>
            <w:r>
              <w:rPr>
                <w:b/>
                <w:sz w:val="18"/>
              </w:rPr>
              <w:t>进度安排，</w:t>
            </w:r>
            <w:r>
              <w:rPr>
                <w:rFonts w:hint="eastAsia"/>
                <w:b/>
                <w:sz w:val="18"/>
              </w:rPr>
              <w:t>目前在规定的时间内已经完成所规化</w:t>
            </w:r>
            <w:r>
              <w:rPr>
                <w:b/>
                <w:sz w:val="18"/>
              </w:rPr>
              <w:t>的</w:t>
            </w:r>
            <w:r>
              <w:rPr>
                <w:rFonts w:hint="eastAsia"/>
                <w:b/>
                <w:sz w:val="18"/>
              </w:rPr>
              <w:t>任务。在</w:t>
            </w:r>
            <w:r>
              <w:rPr>
                <w:b/>
                <w:sz w:val="18"/>
              </w:rPr>
              <w:t>进行多方案对比</w:t>
            </w:r>
            <w:r>
              <w:rPr>
                <w:rFonts w:hint="eastAsia"/>
                <w:b/>
                <w:sz w:val="18"/>
              </w:rPr>
              <w:t>设计和</w:t>
            </w:r>
            <w:r>
              <w:rPr>
                <w:b/>
                <w:sz w:val="18"/>
              </w:rPr>
              <w:t>冲突点分析时</w:t>
            </w:r>
            <w:r>
              <w:rPr>
                <w:rFonts w:hint="eastAsia"/>
                <w:b/>
                <w:sz w:val="18"/>
              </w:rPr>
              <w:t>需要收集</w:t>
            </w:r>
            <w:r>
              <w:rPr>
                <w:b/>
                <w:sz w:val="18"/>
              </w:rPr>
              <w:t>大量的资料，期间</w:t>
            </w:r>
            <w:r>
              <w:rPr>
                <w:rFonts w:hint="eastAsia"/>
                <w:b/>
                <w:sz w:val="18"/>
              </w:rPr>
              <w:t>我</w:t>
            </w:r>
            <w:r>
              <w:rPr>
                <w:b/>
                <w:sz w:val="18"/>
              </w:rPr>
              <w:t>发现相应的</w:t>
            </w:r>
            <w:r>
              <w:rPr>
                <w:rFonts w:hint="eastAsia"/>
                <w:b/>
                <w:sz w:val="18"/>
              </w:rPr>
              <w:t>官方</w:t>
            </w:r>
            <w:r>
              <w:rPr>
                <w:b/>
                <w:sz w:val="18"/>
              </w:rPr>
              <w:t>网站</w:t>
            </w:r>
            <w:r>
              <w:rPr>
                <w:rFonts w:hint="eastAsia"/>
                <w:b/>
                <w:sz w:val="18"/>
              </w:rPr>
              <w:t>、核心期刊、硕博</w:t>
            </w:r>
            <w:r>
              <w:rPr>
                <w:b/>
                <w:sz w:val="18"/>
              </w:rPr>
              <w:t>毕业论文、相关</w:t>
            </w:r>
            <w:r>
              <w:rPr>
                <w:rFonts w:hint="eastAsia"/>
                <w:b/>
                <w:sz w:val="18"/>
              </w:rPr>
              <w:t>的</w:t>
            </w:r>
            <w:r>
              <w:rPr>
                <w:b/>
                <w:sz w:val="18"/>
              </w:rPr>
              <w:t>论坛</w:t>
            </w:r>
            <w:r>
              <w:rPr>
                <w:rFonts w:hint="eastAsia"/>
                <w:b/>
                <w:sz w:val="18"/>
              </w:rPr>
              <w:t>和Q群都是</w:t>
            </w:r>
            <w:r>
              <w:rPr>
                <w:b/>
                <w:sz w:val="18"/>
              </w:rPr>
              <w:t>资源来源的不错之地。</w:t>
            </w:r>
            <w:r>
              <w:rPr>
                <w:rFonts w:hint="eastAsia"/>
                <w:b/>
                <w:sz w:val="18"/>
              </w:rPr>
              <w:t>除此</w:t>
            </w:r>
            <w:r>
              <w:rPr>
                <w:b/>
                <w:sz w:val="18"/>
              </w:rPr>
              <w:t>之外，还掌握了如何</w:t>
            </w:r>
            <w:r>
              <w:rPr>
                <w:rFonts w:hint="eastAsia"/>
                <w:b/>
                <w:sz w:val="18"/>
              </w:rPr>
              <w:t>使用</w:t>
            </w:r>
            <w:r>
              <w:rPr>
                <w:b/>
                <w:sz w:val="18"/>
              </w:rPr>
              <w:t>联合搜索</w:t>
            </w:r>
            <w:r>
              <w:rPr>
                <w:rFonts w:hint="eastAsia"/>
                <w:b/>
                <w:sz w:val="18"/>
              </w:rPr>
              <w:t>、</w:t>
            </w:r>
            <w:r>
              <w:rPr>
                <w:b/>
                <w:sz w:val="18"/>
              </w:rPr>
              <w:t>高级搜索等技巧来帮助自己寻找所需的资料。</w:t>
            </w:r>
            <w:r>
              <w:rPr>
                <w:rFonts w:hint="eastAsia"/>
                <w:b/>
                <w:sz w:val="18"/>
              </w:rPr>
              <w:t>（4.</w:t>
            </w:r>
            <w:r>
              <w:rPr>
                <w:b/>
                <w:sz w:val="18"/>
              </w:rPr>
              <w:t>4</w:t>
            </w:r>
            <w:r>
              <w:rPr>
                <w:rFonts w:hint="eastAsia"/>
                <w:b/>
                <w:sz w:val="18"/>
              </w:rPr>
              <w:t>，</w:t>
            </w:r>
            <w:r>
              <w:rPr>
                <w:b/>
                <w:sz w:val="18"/>
              </w:rPr>
              <w:t>P28-32</w:t>
            </w:r>
            <w:r>
              <w:rPr>
                <w:rFonts w:hint="eastAsia"/>
                <w:b/>
                <w:sz w:val="18"/>
              </w:rPr>
              <w:t>；</w:t>
            </w:r>
            <w:r>
              <w:rPr>
                <w:b/>
                <w:sz w:val="18"/>
              </w:rPr>
              <w:t>5.3</w:t>
            </w:r>
            <w:r>
              <w:rPr>
                <w:rFonts w:hint="eastAsia"/>
                <w:b/>
                <w:sz w:val="18"/>
              </w:rPr>
              <w:t>，</w:t>
            </w:r>
            <w:r>
              <w:rPr>
                <w:b/>
                <w:sz w:val="18"/>
              </w:rPr>
              <w:t>P34-37</w:t>
            </w:r>
            <w:r>
              <w:rPr>
                <w:rFonts w:hint="eastAsia"/>
                <w:b/>
                <w:sz w:val="18"/>
              </w:rPr>
              <w:t>）</w:t>
            </w:r>
          </w:p>
        </w:tc>
        <w:tc>
          <w:tcPr>
            <w:tcW w:w="901" w:type="dxa"/>
          </w:tcPr>
          <w:p>
            <w:pPr>
              <w:jc w:val="center"/>
              <w:rPr>
                <w:b/>
                <w:sz w:val="18"/>
              </w:rPr>
            </w:pPr>
          </w:p>
        </w:tc>
      </w:tr>
    </w:tbl>
    <w:p>
      <w:pPr>
        <w:snapToGrid w:val="0"/>
        <w:spacing w:before="240" w:after="120"/>
        <w:ind w:firstLine="420" w:firstLineChars="200"/>
        <w:jc w:val="center"/>
        <w:rPr>
          <w:rFonts w:ascii="Times New Roman" w:hAnsi="Times New Roman"/>
          <w:szCs w:val="21"/>
        </w:rPr>
      </w:pPr>
    </w:p>
    <w:p>
      <w:pPr>
        <w:snapToGrid w:val="0"/>
        <w:spacing w:before="240" w:after="120"/>
        <w:ind w:firstLine="420" w:firstLineChars="200"/>
        <w:jc w:val="center"/>
        <w:rPr>
          <w:rFonts w:ascii="Times New Roman" w:hAnsi="Times New Roman"/>
          <w:szCs w:val="21"/>
        </w:rPr>
      </w:pPr>
    </w:p>
    <w:p>
      <w:pPr>
        <w:snapToGrid w:val="0"/>
        <w:spacing w:before="240" w:after="120"/>
        <w:ind w:firstLine="420" w:firstLineChars="200"/>
        <w:jc w:val="center"/>
        <w:rPr>
          <w:rFonts w:ascii="Times New Roman" w:hAnsi="Times New Roman"/>
          <w:szCs w:val="21"/>
        </w:rPr>
      </w:pPr>
    </w:p>
    <w:p>
      <w:pPr>
        <w:snapToGrid w:val="0"/>
        <w:spacing w:before="240" w:after="120"/>
        <w:ind w:firstLine="420" w:firstLineChars="200"/>
        <w:jc w:val="center"/>
        <w:rPr>
          <w:rFonts w:ascii="Times New Roman" w:hAnsi="Times New Roman"/>
          <w:szCs w:val="21"/>
        </w:rPr>
      </w:pPr>
    </w:p>
    <w:p>
      <w:pPr>
        <w:snapToGrid w:val="0"/>
        <w:spacing w:before="240" w:after="120"/>
        <w:ind w:firstLine="420" w:firstLineChars="200"/>
        <w:jc w:val="center"/>
        <w:rPr>
          <w:rFonts w:ascii="Times New Roman" w:hAnsi="Times New Roman"/>
          <w:szCs w:val="21"/>
        </w:rPr>
      </w:pPr>
    </w:p>
    <w:p>
      <w:pPr>
        <w:snapToGrid w:val="0"/>
        <w:spacing w:before="240" w:after="120"/>
        <w:ind w:firstLine="420" w:firstLineChars="200"/>
        <w:jc w:val="center"/>
        <w:rPr>
          <w:rFonts w:ascii="Times New Roman" w:hAnsi="Times New Roman"/>
          <w:szCs w:val="21"/>
        </w:rPr>
      </w:pPr>
    </w:p>
    <w:p>
      <w:pPr>
        <w:widowControl/>
        <w:jc w:val="left"/>
        <w:rPr>
          <w:rFonts w:ascii="Times New Roman" w:hAnsi="Times New Roman"/>
          <w:b/>
          <w:sz w:val="30"/>
          <w:szCs w:val="30"/>
        </w:rPr>
      </w:pPr>
      <w:r>
        <w:rPr>
          <w:rFonts w:ascii="Times New Roman" w:hAnsi="Times New Roman"/>
          <w:b/>
          <w:sz w:val="30"/>
          <w:szCs w:val="30"/>
        </w:rPr>
        <w:br w:type="page"/>
      </w:r>
    </w:p>
    <w:p>
      <w:pPr>
        <w:pStyle w:val="6"/>
        <w:ind w:right="-632" w:rightChars="-301"/>
        <w:outlineLvl w:val="0"/>
        <w:rPr>
          <w:rFonts w:ascii="Times New Roman" w:hAnsi="Times New Roman" w:eastAsia="仿宋_GB2312"/>
          <w:b/>
          <w:color w:val="000000"/>
          <w:sz w:val="30"/>
          <w:szCs w:val="30"/>
        </w:rPr>
      </w:pPr>
      <w:r>
        <w:rPr>
          <w:rFonts w:ascii="Times New Roman" w:hAnsi="Times New Roman"/>
          <w:b/>
          <w:sz w:val="30"/>
          <w:szCs w:val="30"/>
        </w:rPr>
        <w:t>附录</w:t>
      </w:r>
      <w:bookmarkEnd w:id="0"/>
      <w:r>
        <w:rPr>
          <w:rFonts w:ascii="Times New Roman" w:hAnsi="Times New Roman"/>
          <w:b/>
          <w:sz w:val="30"/>
          <w:szCs w:val="30"/>
        </w:rPr>
        <w:t>6</w:t>
      </w:r>
    </w:p>
    <w:p>
      <w:pPr>
        <w:spacing w:after="312" w:afterLines="100"/>
        <w:jc w:val="center"/>
        <w:rPr>
          <w:rFonts w:ascii="Times New Roman" w:hAnsi="Times New Roman" w:eastAsia="隶书"/>
          <w:b/>
          <w:bCs/>
          <w:sz w:val="72"/>
          <w:szCs w:val="72"/>
        </w:rPr>
      </w:pPr>
      <w:r>
        <w:rPr>
          <w:rFonts w:ascii="Times New Roman" w:hAnsi="Times New Roman" w:eastAsia="隶书"/>
          <w:b/>
          <w:bCs/>
          <w:sz w:val="72"/>
          <w:szCs w:val="72"/>
        </w:rPr>
        <w:t>湘潭大学</w:t>
      </w:r>
    </w:p>
    <w:p>
      <w:pPr>
        <w:jc w:val="center"/>
        <w:rPr>
          <w:rFonts w:ascii="Times New Roman" w:hAnsi="Times New Roman" w:eastAsiaTheme="minorEastAsia"/>
          <w:bCs/>
          <w:sz w:val="24"/>
          <w:szCs w:val="24"/>
        </w:rPr>
      </w:pPr>
      <w:r>
        <w:rPr>
          <w:rFonts w:ascii="Times New Roman" w:hAnsi="Times New Roman" w:eastAsia="黑体"/>
          <w:b/>
          <w:bCs/>
          <w:sz w:val="36"/>
          <w:szCs w:val="36"/>
        </w:rPr>
        <w:t xml:space="preserve">      </w:t>
      </w:r>
      <w:r>
        <w:rPr>
          <w:rFonts w:ascii="Times New Roman" w:hAnsi="Times New Roman" w:eastAsia="黑体"/>
          <w:b/>
          <w:bCs/>
          <w:sz w:val="44"/>
          <w:szCs w:val="44"/>
        </w:rPr>
        <w:t>毕业设计开题报告及工作计划书</w:t>
      </w:r>
      <w:r>
        <w:rPr>
          <w:rFonts w:ascii="Times New Roman" w:hAnsi="Times New Roman" w:eastAsiaTheme="minorEastAsia"/>
          <w:bCs/>
          <w:sz w:val="24"/>
          <w:szCs w:val="24"/>
        </w:rPr>
        <w:t>（居中 黑体 二号）</w:t>
      </w:r>
    </w:p>
    <w:p>
      <w:pPr>
        <w:jc w:val="center"/>
        <w:rPr>
          <w:rFonts w:ascii="Times New Roman" w:hAnsi="Times New Roman" w:eastAsia="隶书"/>
          <w:b/>
          <w:bCs/>
          <w:sz w:val="72"/>
          <w:szCs w:val="72"/>
        </w:rPr>
      </w:pPr>
    </w:p>
    <w:p>
      <w:pPr>
        <w:jc w:val="center"/>
        <w:rPr>
          <w:rFonts w:ascii="Times New Roman" w:hAnsi="Times New Roman" w:eastAsia="隶书"/>
          <w:b/>
          <w:bCs/>
          <w:sz w:val="72"/>
          <w:szCs w:val="72"/>
        </w:rPr>
      </w:pPr>
    </w:p>
    <w:p>
      <w:pPr>
        <w:tabs>
          <w:tab w:val="left" w:pos="7200"/>
        </w:tabs>
        <w:ind w:firstLine="964" w:firstLineChars="300"/>
        <w:jc w:val="left"/>
        <w:rPr>
          <w:rFonts w:ascii="Times New Roman" w:hAnsi="Times New Roman"/>
          <w:b/>
          <w:bCs/>
          <w:sz w:val="32"/>
          <w:u w:val="single"/>
        </w:rPr>
      </w:pPr>
      <w:r>
        <w:rPr>
          <w:rFonts w:ascii="Times New Roman" w:hAnsi="Times New Roman"/>
          <w:b/>
          <w:bCs/>
          <w:sz w:val="32"/>
        </w:rPr>
        <w:t>题    目：</w:t>
      </w:r>
      <w:r>
        <w:rPr>
          <w:rFonts w:ascii="Times New Roman" w:hAnsi="Times New Roman"/>
          <w:b/>
          <w:bCs/>
          <w:sz w:val="32"/>
          <w:u w:val="single"/>
        </w:rPr>
        <w:t>三</w:t>
      </w:r>
      <w:r>
        <w:rPr>
          <w:rFonts w:ascii="Times New Roman" w:hAnsi="Times New Roman" w:eastAsiaTheme="minorEastAsia"/>
          <w:b/>
          <w:sz w:val="32"/>
          <w:szCs w:val="32"/>
          <w:u w:val="single"/>
        </w:rPr>
        <w:t>号 宋</w:t>
      </w:r>
      <w:r>
        <w:rPr>
          <w:rFonts w:ascii="Times New Roman" w:hAnsi="Times New Roman" w:eastAsiaTheme="minorEastAsia"/>
          <w:b/>
          <w:bCs/>
          <w:sz w:val="32"/>
          <w:u w:val="single"/>
        </w:rPr>
        <w:t xml:space="preserve"> 加粗                     </w:t>
      </w:r>
    </w:p>
    <w:p>
      <w:pPr>
        <w:jc w:val="center"/>
        <w:rPr>
          <w:rFonts w:ascii="Times New Roman" w:hAnsi="Times New Roman"/>
          <w:b/>
          <w:bCs/>
          <w:sz w:val="32"/>
        </w:rPr>
      </w:pPr>
    </w:p>
    <w:p>
      <w:pPr>
        <w:jc w:val="center"/>
        <w:rPr>
          <w:rFonts w:ascii="Times New Roman" w:hAnsi="Times New Roman"/>
          <w:b/>
          <w:bCs/>
          <w:sz w:val="32"/>
        </w:rPr>
      </w:pPr>
    </w:p>
    <w:p>
      <w:pPr>
        <w:spacing w:line="720" w:lineRule="auto"/>
        <w:jc w:val="center"/>
        <w:rPr>
          <w:rFonts w:ascii="Times New Roman" w:hAnsi="Times New Roman"/>
          <w:b/>
          <w:bCs/>
          <w:sz w:val="32"/>
        </w:rPr>
      </w:pPr>
    </w:p>
    <w:p>
      <w:pPr>
        <w:spacing w:line="600" w:lineRule="auto"/>
        <w:ind w:firstLine="2088" w:firstLineChars="650"/>
        <w:jc w:val="left"/>
        <w:rPr>
          <w:rFonts w:ascii="Times New Roman" w:hAnsi="Times New Roman"/>
          <w:b/>
          <w:bCs/>
          <w:sz w:val="32"/>
          <w:u w:val="single"/>
        </w:rPr>
      </w:pPr>
      <w:r>
        <w:rPr>
          <w:rFonts w:ascii="Times New Roman" w:hAnsi="Times New Roman"/>
          <w:b/>
          <w:bCs/>
          <w:sz w:val="32"/>
        </w:rPr>
        <w:t>学    院：</w:t>
      </w:r>
      <w:r>
        <w:rPr>
          <w:rFonts w:ascii="Times New Roman" w:hAnsi="Times New Roman"/>
          <w:b/>
          <w:bCs/>
          <w:sz w:val="32"/>
          <w:u w:val="single"/>
        </w:rPr>
        <w:t>三</w:t>
      </w:r>
      <w:r>
        <w:rPr>
          <w:rFonts w:ascii="Times New Roman" w:hAnsi="Times New Roman" w:eastAsiaTheme="minorEastAsia"/>
          <w:b/>
          <w:sz w:val="32"/>
          <w:szCs w:val="32"/>
          <w:u w:val="single"/>
        </w:rPr>
        <w:t>号 宋</w:t>
      </w:r>
      <w:r>
        <w:rPr>
          <w:rFonts w:ascii="Times New Roman" w:hAnsi="Times New Roman" w:eastAsiaTheme="minorEastAsia"/>
          <w:b/>
          <w:bCs/>
          <w:sz w:val="32"/>
          <w:u w:val="single"/>
        </w:rPr>
        <w:t xml:space="preserve"> 加粗      </w:t>
      </w:r>
    </w:p>
    <w:p>
      <w:pPr>
        <w:spacing w:line="600" w:lineRule="auto"/>
        <w:ind w:firstLine="2088" w:firstLineChars="650"/>
        <w:jc w:val="left"/>
        <w:rPr>
          <w:rFonts w:ascii="Times New Roman" w:hAnsi="Times New Roman"/>
          <w:b/>
          <w:bCs/>
          <w:sz w:val="32"/>
          <w:u w:val="single"/>
        </w:rPr>
      </w:pPr>
      <w:r>
        <w:rPr>
          <w:rFonts w:ascii="Times New Roman" w:hAnsi="Times New Roman"/>
          <w:b/>
          <w:bCs/>
          <w:sz w:val="32"/>
        </w:rPr>
        <w:t>专    业：</w:t>
      </w:r>
      <w:r>
        <w:rPr>
          <w:rFonts w:ascii="Times New Roman" w:hAnsi="Times New Roman"/>
          <w:b/>
          <w:bCs/>
          <w:sz w:val="32"/>
          <w:u w:val="single"/>
        </w:rPr>
        <w:t>三</w:t>
      </w:r>
      <w:r>
        <w:rPr>
          <w:rFonts w:ascii="Times New Roman" w:hAnsi="Times New Roman" w:eastAsiaTheme="minorEastAsia"/>
          <w:b/>
          <w:sz w:val="32"/>
          <w:szCs w:val="32"/>
          <w:u w:val="single"/>
        </w:rPr>
        <w:t>号 宋</w:t>
      </w:r>
      <w:r>
        <w:rPr>
          <w:rFonts w:ascii="Times New Roman" w:hAnsi="Times New Roman" w:eastAsiaTheme="minorEastAsia"/>
          <w:b/>
          <w:bCs/>
          <w:sz w:val="32"/>
          <w:u w:val="single"/>
        </w:rPr>
        <w:t xml:space="preserve"> 加粗      </w:t>
      </w:r>
    </w:p>
    <w:p>
      <w:pPr>
        <w:spacing w:line="600" w:lineRule="auto"/>
        <w:ind w:firstLine="2088" w:firstLineChars="650"/>
        <w:jc w:val="left"/>
        <w:rPr>
          <w:rFonts w:ascii="Times New Roman" w:hAnsi="Times New Roman"/>
          <w:b/>
          <w:bCs/>
          <w:sz w:val="32"/>
          <w:u w:val="single"/>
        </w:rPr>
      </w:pPr>
      <w:r>
        <w:rPr>
          <w:rFonts w:ascii="Times New Roman" w:hAnsi="Times New Roman"/>
          <w:b/>
          <w:bCs/>
          <w:sz w:val="32"/>
        </w:rPr>
        <w:t>学    号：</w:t>
      </w:r>
      <w:r>
        <w:rPr>
          <w:rFonts w:ascii="Times New Roman" w:hAnsi="Times New Roman"/>
          <w:b/>
          <w:bCs/>
          <w:sz w:val="32"/>
          <w:u w:val="single"/>
        </w:rPr>
        <w:t>三</w:t>
      </w:r>
      <w:r>
        <w:rPr>
          <w:rFonts w:ascii="Times New Roman" w:hAnsi="Times New Roman" w:eastAsiaTheme="minorEastAsia"/>
          <w:b/>
          <w:sz w:val="32"/>
          <w:szCs w:val="32"/>
          <w:u w:val="single"/>
        </w:rPr>
        <w:t>号 宋</w:t>
      </w:r>
      <w:r>
        <w:rPr>
          <w:rFonts w:ascii="Times New Roman" w:hAnsi="Times New Roman" w:eastAsiaTheme="minorEastAsia"/>
          <w:b/>
          <w:bCs/>
          <w:sz w:val="32"/>
          <w:u w:val="single"/>
        </w:rPr>
        <w:t xml:space="preserve"> 加粗      </w:t>
      </w:r>
    </w:p>
    <w:p>
      <w:pPr>
        <w:spacing w:line="600" w:lineRule="auto"/>
        <w:ind w:firstLine="2088" w:firstLineChars="650"/>
        <w:jc w:val="left"/>
        <w:rPr>
          <w:rFonts w:ascii="Times New Roman" w:hAnsi="Times New Roman"/>
          <w:b/>
          <w:bCs/>
          <w:sz w:val="32"/>
          <w:u w:val="single"/>
        </w:rPr>
      </w:pPr>
      <w:r>
        <w:rPr>
          <w:rFonts w:ascii="Times New Roman" w:hAnsi="Times New Roman"/>
          <w:b/>
          <w:bCs/>
          <w:sz w:val="32"/>
        </w:rPr>
        <w:t>姓    名：</w:t>
      </w:r>
      <w:r>
        <w:rPr>
          <w:rFonts w:ascii="Times New Roman" w:hAnsi="Times New Roman"/>
          <w:b/>
          <w:bCs/>
          <w:sz w:val="32"/>
          <w:u w:val="single"/>
        </w:rPr>
        <w:t>三</w:t>
      </w:r>
      <w:r>
        <w:rPr>
          <w:rFonts w:ascii="Times New Roman" w:hAnsi="Times New Roman" w:eastAsiaTheme="minorEastAsia"/>
          <w:b/>
          <w:sz w:val="32"/>
          <w:szCs w:val="32"/>
          <w:u w:val="single"/>
        </w:rPr>
        <w:t>号 宋</w:t>
      </w:r>
      <w:r>
        <w:rPr>
          <w:rFonts w:ascii="Times New Roman" w:hAnsi="Times New Roman" w:eastAsiaTheme="minorEastAsia"/>
          <w:b/>
          <w:bCs/>
          <w:sz w:val="32"/>
          <w:u w:val="single"/>
        </w:rPr>
        <w:t xml:space="preserve"> 加粗      </w:t>
      </w:r>
    </w:p>
    <w:p>
      <w:pPr>
        <w:spacing w:line="600" w:lineRule="auto"/>
        <w:ind w:firstLine="2088" w:firstLineChars="650"/>
        <w:jc w:val="left"/>
        <w:rPr>
          <w:rFonts w:ascii="Times New Roman" w:hAnsi="Times New Roman"/>
          <w:b/>
          <w:bCs/>
          <w:sz w:val="32"/>
          <w:u w:val="single"/>
        </w:rPr>
      </w:pPr>
      <w:r>
        <w:rPr>
          <w:rFonts w:ascii="Times New Roman" w:hAnsi="Times New Roman"/>
          <w:b/>
          <w:bCs/>
          <w:sz w:val="32"/>
        </w:rPr>
        <w:t>指导教师：</w:t>
      </w:r>
      <w:r>
        <w:rPr>
          <w:rFonts w:ascii="Times New Roman" w:hAnsi="Times New Roman"/>
          <w:b/>
          <w:bCs/>
          <w:sz w:val="32"/>
          <w:u w:val="single"/>
        </w:rPr>
        <w:t>三</w:t>
      </w:r>
      <w:r>
        <w:rPr>
          <w:rFonts w:ascii="Times New Roman" w:hAnsi="Times New Roman" w:eastAsiaTheme="minorEastAsia"/>
          <w:b/>
          <w:sz w:val="32"/>
          <w:szCs w:val="32"/>
          <w:u w:val="single"/>
        </w:rPr>
        <w:t>号 宋</w:t>
      </w:r>
      <w:r>
        <w:rPr>
          <w:rFonts w:ascii="Times New Roman" w:hAnsi="Times New Roman" w:eastAsiaTheme="minorEastAsia"/>
          <w:b/>
          <w:bCs/>
          <w:sz w:val="32"/>
          <w:u w:val="single"/>
        </w:rPr>
        <w:t xml:space="preserve"> 加粗      </w:t>
      </w:r>
    </w:p>
    <w:p>
      <w:pPr>
        <w:spacing w:line="600" w:lineRule="auto"/>
        <w:ind w:firstLine="2088" w:firstLineChars="650"/>
        <w:jc w:val="left"/>
        <w:rPr>
          <w:rFonts w:ascii="Times New Roman" w:hAnsi="Times New Roman"/>
          <w:b/>
          <w:bCs/>
          <w:sz w:val="32"/>
          <w:u w:val="single"/>
        </w:rPr>
      </w:pPr>
    </w:p>
    <w:p>
      <w:pPr>
        <w:jc w:val="center"/>
        <w:rPr>
          <w:rFonts w:ascii="Times New Roman" w:hAnsi="Times New Roman"/>
          <w:b/>
          <w:bCs/>
          <w:sz w:val="32"/>
          <w:u w:val="single"/>
        </w:rPr>
      </w:pPr>
    </w:p>
    <w:p>
      <w:pPr>
        <w:spacing w:line="600" w:lineRule="auto"/>
        <w:ind w:firstLine="2088" w:firstLineChars="650"/>
        <w:jc w:val="left"/>
        <w:rPr>
          <w:rFonts w:ascii="Times New Roman" w:hAnsi="Times New Roman"/>
          <w:b/>
          <w:bCs/>
          <w:sz w:val="32"/>
          <w:u w:val="single"/>
        </w:rPr>
      </w:pPr>
      <w:r>
        <w:rPr>
          <w:rFonts w:ascii="Times New Roman" w:hAnsi="Times New Roman"/>
          <w:b/>
          <w:bCs/>
          <w:sz w:val="32"/>
        </w:rPr>
        <w:t>完成日期：</w:t>
      </w:r>
      <w:r>
        <w:rPr>
          <w:rFonts w:ascii="Times New Roman" w:hAnsi="Times New Roman"/>
          <w:b/>
          <w:bCs/>
          <w:sz w:val="32"/>
          <w:u w:val="single"/>
        </w:rPr>
        <w:t>三</w:t>
      </w:r>
      <w:r>
        <w:rPr>
          <w:rFonts w:ascii="Times New Roman" w:hAnsi="Times New Roman" w:eastAsiaTheme="minorEastAsia"/>
          <w:b/>
          <w:sz w:val="32"/>
          <w:szCs w:val="32"/>
          <w:u w:val="single"/>
        </w:rPr>
        <w:t>号 宋</w:t>
      </w:r>
      <w:r>
        <w:rPr>
          <w:rFonts w:ascii="Times New Roman" w:hAnsi="Times New Roman" w:eastAsiaTheme="minorEastAsia"/>
          <w:b/>
          <w:bCs/>
          <w:sz w:val="32"/>
          <w:u w:val="single"/>
        </w:rPr>
        <w:t xml:space="preserve"> 加粗      </w:t>
      </w:r>
    </w:p>
    <w:tbl>
      <w:tblPr>
        <w:tblStyle w:val="19"/>
        <w:tblW w:w="8522" w:type="dxa"/>
        <w:jc w:val="center"/>
        <w:tblInd w:w="0" w:type="dxa"/>
        <w:tblBorders>
          <w:top w:val="single" w:color="auto" w:sz="12" w:space="0"/>
          <w:left w:val="single" w:color="auto" w:sz="12" w:space="0"/>
          <w:bottom w:val="single" w:color="auto" w:sz="12" w:space="0"/>
          <w:right w:val="single" w:color="auto" w:sz="12" w:space="0"/>
          <w:insideH w:val="dashSmallGap" w:color="auto" w:sz="4" w:space="0"/>
          <w:insideV w:val="dashSmallGap" w:color="auto" w:sz="4" w:space="0"/>
        </w:tblBorders>
        <w:tblLayout w:type="fixed"/>
        <w:tblCellMar>
          <w:top w:w="0" w:type="dxa"/>
          <w:left w:w="108" w:type="dxa"/>
          <w:bottom w:w="0" w:type="dxa"/>
          <w:right w:w="108" w:type="dxa"/>
        </w:tblCellMar>
      </w:tblPr>
      <w:tblGrid>
        <w:gridCol w:w="8522"/>
      </w:tblGrid>
      <w:tr>
        <w:tblPrEx>
          <w:tblBorders>
            <w:top w:val="single" w:color="auto" w:sz="12" w:space="0"/>
            <w:left w:val="single" w:color="auto" w:sz="12" w:space="0"/>
            <w:bottom w:val="single" w:color="auto" w:sz="12" w:space="0"/>
            <w:right w:val="single" w:color="auto" w:sz="12" w:space="0"/>
            <w:insideH w:val="dashSmallGap" w:color="auto" w:sz="4" w:space="0"/>
            <w:insideV w:val="dashSmallGap" w:color="auto" w:sz="4" w:space="0"/>
          </w:tblBorders>
          <w:tblLayout w:type="fixed"/>
          <w:tblCellMar>
            <w:top w:w="0" w:type="dxa"/>
            <w:left w:w="108" w:type="dxa"/>
            <w:bottom w:w="0" w:type="dxa"/>
            <w:right w:w="108" w:type="dxa"/>
          </w:tblCellMar>
        </w:tblPrEx>
        <w:trPr>
          <w:trHeight w:val="90" w:hRule="atLeast"/>
          <w:jc w:val="center"/>
        </w:trPr>
        <w:tc>
          <w:tcPr>
            <w:tcW w:w="8522" w:type="dxa"/>
            <w:tcBorders>
              <w:bottom w:val="single" w:color="auto" w:sz="12" w:space="0"/>
            </w:tcBorders>
            <w:vAlign w:val="center"/>
          </w:tcPr>
          <w:p>
            <w:pPr>
              <w:spacing w:before="156" w:beforeLines="50" w:after="156" w:afterLines="50" w:line="360" w:lineRule="exact"/>
              <w:rPr>
                <w:rFonts w:ascii="Times New Roman" w:hAnsi="Times New Roman"/>
                <w:color w:val="000000"/>
                <w:sz w:val="24"/>
              </w:rPr>
            </w:pPr>
            <w:r>
              <w:rPr>
                <w:rFonts w:ascii="Times New Roman" w:hAnsi="Times New Roman" w:eastAsia="黑体"/>
                <w:color w:val="000000"/>
                <w:sz w:val="24"/>
              </w:rPr>
              <w:t>一、选题的背景与意义</w:t>
            </w:r>
          </w:p>
          <w:p>
            <w:pPr>
              <w:spacing w:before="156" w:beforeLines="50" w:after="156" w:afterLines="50" w:line="400" w:lineRule="exact"/>
              <w:ind w:firstLine="480" w:firstLineChars="200"/>
              <w:rPr>
                <w:rFonts w:ascii="Times New Roman" w:hAnsi="Times New Roman"/>
                <w:color w:val="000000"/>
                <w:sz w:val="24"/>
              </w:rPr>
            </w:pPr>
          </w:p>
          <w:p>
            <w:pPr>
              <w:spacing w:before="156" w:beforeLines="50" w:after="156" w:afterLines="50" w:line="400" w:lineRule="exact"/>
              <w:ind w:firstLine="480" w:firstLineChars="200"/>
              <w:rPr>
                <w:rFonts w:ascii="Times New Roman" w:hAnsi="Times New Roman"/>
                <w:color w:val="000000"/>
                <w:sz w:val="24"/>
              </w:rPr>
            </w:pPr>
          </w:p>
          <w:p>
            <w:pPr>
              <w:spacing w:before="156" w:beforeLines="50" w:after="156" w:afterLines="50" w:line="400" w:lineRule="exact"/>
              <w:ind w:firstLine="480" w:firstLineChars="200"/>
              <w:rPr>
                <w:rFonts w:ascii="Times New Roman" w:hAnsi="Times New Roman"/>
                <w:color w:val="000000"/>
                <w:sz w:val="24"/>
              </w:rPr>
            </w:pPr>
          </w:p>
          <w:p>
            <w:pPr>
              <w:spacing w:before="156" w:beforeLines="50" w:after="156" w:afterLines="50" w:line="400" w:lineRule="exact"/>
              <w:ind w:firstLine="480" w:firstLineChars="200"/>
              <w:rPr>
                <w:rFonts w:ascii="Times New Roman" w:hAnsi="Times New Roman"/>
                <w:color w:val="000000"/>
                <w:sz w:val="24"/>
              </w:rPr>
            </w:pPr>
          </w:p>
          <w:p>
            <w:pPr>
              <w:spacing w:before="156" w:beforeLines="50" w:after="156" w:afterLines="50" w:line="400" w:lineRule="exact"/>
              <w:ind w:firstLine="480" w:firstLineChars="200"/>
              <w:rPr>
                <w:rFonts w:ascii="Times New Roman" w:hAnsi="Times New Roman"/>
                <w:color w:val="000000"/>
                <w:sz w:val="24"/>
              </w:rPr>
            </w:pPr>
          </w:p>
          <w:p>
            <w:pPr>
              <w:spacing w:before="156" w:beforeLines="50" w:after="156" w:afterLines="50" w:line="400" w:lineRule="exact"/>
              <w:ind w:firstLine="480" w:firstLineChars="200"/>
              <w:rPr>
                <w:rFonts w:ascii="Times New Roman" w:hAnsi="Times New Roman"/>
                <w:color w:val="000000"/>
                <w:sz w:val="24"/>
              </w:rPr>
            </w:pPr>
          </w:p>
          <w:p>
            <w:pPr>
              <w:spacing w:before="156" w:beforeLines="50" w:after="156" w:afterLines="50" w:line="400" w:lineRule="exact"/>
              <w:ind w:firstLine="480" w:firstLineChars="200"/>
              <w:rPr>
                <w:rFonts w:ascii="Times New Roman" w:hAnsi="Times New Roman"/>
                <w:color w:val="000000"/>
                <w:sz w:val="24"/>
              </w:rPr>
            </w:pPr>
          </w:p>
          <w:p>
            <w:pPr>
              <w:spacing w:before="156" w:beforeLines="50" w:after="156" w:afterLines="50" w:line="400" w:lineRule="exact"/>
              <w:ind w:firstLine="480" w:firstLineChars="200"/>
              <w:rPr>
                <w:rFonts w:ascii="Times New Roman" w:hAnsi="Times New Roman"/>
                <w:color w:val="000000"/>
                <w:sz w:val="24"/>
              </w:rPr>
            </w:pPr>
          </w:p>
        </w:tc>
      </w:tr>
      <w:tr>
        <w:tblPrEx>
          <w:tblBorders>
            <w:top w:val="single" w:color="auto" w:sz="12" w:space="0"/>
            <w:left w:val="single" w:color="auto" w:sz="12" w:space="0"/>
            <w:bottom w:val="single" w:color="auto" w:sz="12" w:space="0"/>
            <w:right w:val="single" w:color="auto" w:sz="12" w:space="0"/>
            <w:insideH w:val="dashSmallGap" w:color="auto" w:sz="4" w:space="0"/>
            <w:insideV w:val="dashSmallGap" w:color="auto" w:sz="4" w:space="0"/>
          </w:tblBorders>
          <w:tblLayout w:type="fixed"/>
          <w:tblCellMar>
            <w:top w:w="0" w:type="dxa"/>
            <w:left w:w="108" w:type="dxa"/>
            <w:bottom w:w="0" w:type="dxa"/>
            <w:right w:w="108" w:type="dxa"/>
          </w:tblCellMar>
        </w:tblPrEx>
        <w:trPr>
          <w:trHeight w:val="463" w:hRule="atLeast"/>
          <w:jc w:val="center"/>
        </w:trPr>
        <w:tc>
          <w:tcPr>
            <w:tcW w:w="8522" w:type="dxa"/>
            <w:tcBorders>
              <w:bottom w:val="single" w:color="auto" w:sz="12" w:space="0"/>
            </w:tcBorders>
            <w:vAlign w:val="center"/>
          </w:tcPr>
          <w:p>
            <w:pPr>
              <w:spacing w:before="156" w:beforeLines="50" w:after="156" w:afterLines="50" w:line="360" w:lineRule="exact"/>
              <w:rPr>
                <w:rFonts w:ascii="Times New Roman" w:hAnsi="Times New Roman" w:eastAsia="黑体"/>
                <w:color w:val="000000"/>
                <w:sz w:val="24"/>
              </w:rPr>
            </w:pPr>
            <w:r>
              <w:rPr>
                <w:rFonts w:ascii="Times New Roman" w:hAnsi="Times New Roman"/>
                <w:color w:val="000000"/>
                <w:sz w:val="24"/>
                <w:szCs w:val="24"/>
              </w:rPr>
              <w:t>二、</w:t>
            </w:r>
            <w:r>
              <w:rPr>
                <w:rFonts w:ascii="Times New Roman" w:hAnsi="Times New Roman" w:eastAsia="黑体"/>
                <w:color w:val="000000"/>
                <w:sz w:val="24"/>
              </w:rPr>
              <w:t>设计（研究）的思路与主要内容</w:t>
            </w:r>
          </w:p>
          <w:p>
            <w:pPr>
              <w:spacing w:before="156" w:beforeLines="50" w:after="156" w:afterLines="50" w:line="400" w:lineRule="exact"/>
              <w:ind w:firstLine="420" w:firstLineChars="200"/>
              <w:rPr>
                <w:rFonts w:ascii="Times New Roman" w:hAnsi="Times New Roman"/>
              </w:rPr>
            </w:pPr>
          </w:p>
          <w:p>
            <w:pPr>
              <w:spacing w:before="156" w:beforeLines="50" w:after="156" w:afterLines="50" w:line="400" w:lineRule="exact"/>
              <w:ind w:firstLine="420" w:firstLineChars="200"/>
              <w:rPr>
                <w:rFonts w:ascii="Times New Roman" w:hAnsi="Times New Roman"/>
              </w:rPr>
            </w:pPr>
          </w:p>
          <w:p>
            <w:pPr>
              <w:spacing w:before="156" w:beforeLines="50" w:after="156" w:afterLines="50" w:line="400" w:lineRule="exact"/>
              <w:ind w:firstLine="420" w:firstLineChars="200"/>
              <w:rPr>
                <w:rFonts w:ascii="Times New Roman" w:hAnsi="Times New Roman"/>
              </w:rPr>
            </w:pPr>
          </w:p>
          <w:p>
            <w:pPr>
              <w:spacing w:before="156" w:beforeLines="50" w:after="156" w:afterLines="50" w:line="400" w:lineRule="exact"/>
              <w:ind w:firstLine="420" w:firstLineChars="200"/>
              <w:rPr>
                <w:rFonts w:ascii="Times New Roman" w:hAnsi="Times New Roman"/>
              </w:rPr>
            </w:pPr>
          </w:p>
          <w:p>
            <w:pPr>
              <w:spacing w:before="156" w:beforeLines="50" w:after="156" w:afterLines="50" w:line="400" w:lineRule="exact"/>
              <w:ind w:firstLine="420" w:firstLineChars="200"/>
              <w:rPr>
                <w:rFonts w:ascii="Times New Roman" w:hAnsi="Times New Roman"/>
              </w:rPr>
            </w:pPr>
          </w:p>
          <w:p>
            <w:pPr>
              <w:spacing w:before="156" w:beforeLines="50" w:after="156" w:afterLines="50" w:line="400" w:lineRule="exact"/>
              <w:ind w:firstLine="420" w:firstLineChars="200"/>
              <w:rPr>
                <w:rFonts w:ascii="Times New Roman" w:hAnsi="Times New Roman"/>
              </w:rPr>
            </w:pPr>
          </w:p>
          <w:p>
            <w:pPr>
              <w:spacing w:before="156" w:beforeLines="50" w:after="156" w:afterLines="50" w:line="400" w:lineRule="exact"/>
              <w:ind w:firstLine="420" w:firstLineChars="200"/>
              <w:rPr>
                <w:rFonts w:ascii="Times New Roman" w:hAnsi="Times New Roman"/>
              </w:rPr>
            </w:pPr>
          </w:p>
          <w:p>
            <w:pPr>
              <w:spacing w:before="156" w:beforeLines="50" w:after="156" w:afterLines="50" w:line="400" w:lineRule="exact"/>
              <w:ind w:firstLine="420" w:firstLineChars="200"/>
              <w:rPr>
                <w:rFonts w:ascii="Times New Roman" w:hAnsi="Times New Roman"/>
              </w:rPr>
            </w:pPr>
          </w:p>
          <w:p>
            <w:pPr>
              <w:spacing w:before="156" w:beforeLines="50" w:after="156" w:afterLines="50" w:line="400" w:lineRule="exact"/>
              <w:ind w:firstLine="420" w:firstLineChars="200"/>
              <w:rPr>
                <w:rFonts w:ascii="Times New Roman" w:hAnsi="Times New Roman"/>
              </w:rPr>
            </w:pPr>
          </w:p>
          <w:p>
            <w:pPr>
              <w:spacing w:before="156" w:beforeLines="50" w:after="156" w:afterLines="50" w:line="400" w:lineRule="exact"/>
              <w:ind w:firstLine="420" w:firstLineChars="200"/>
              <w:rPr>
                <w:rFonts w:ascii="Times New Roman" w:hAnsi="Times New Roman"/>
              </w:rPr>
            </w:pPr>
          </w:p>
          <w:p>
            <w:pPr>
              <w:spacing w:before="156" w:beforeLines="50" w:after="156" w:afterLines="50" w:line="400" w:lineRule="exact"/>
              <w:ind w:firstLine="420" w:firstLineChars="200"/>
              <w:rPr>
                <w:rFonts w:ascii="Times New Roman" w:hAnsi="Times New Roman"/>
              </w:rPr>
            </w:pPr>
          </w:p>
          <w:p>
            <w:pPr>
              <w:spacing w:before="156" w:beforeLines="50" w:after="156" w:afterLines="50" w:line="400" w:lineRule="exact"/>
              <w:ind w:firstLine="420" w:firstLineChars="200"/>
              <w:rPr>
                <w:rFonts w:ascii="Times New Roman" w:hAnsi="Times New Roman"/>
              </w:rPr>
            </w:pPr>
          </w:p>
          <w:p>
            <w:pPr>
              <w:spacing w:before="156" w:beforeLines="50" w:after="156" w:afterLines="50" w:line="400" w:lineRule="exact"/>
              <w:ind w:firstLine="420" w:firstLineChars="200"/>
              <w:rPr>
                <w:rFonts w:ascii="Times New Roman" w:hAnsi="Times New Roman"/>
              </w:rPr>
            </w:pPr>
          </w:p>
          <w:p>
            <w:pPr>
              <w:spacing w:before="156" w:beforeLines="50" w:after="156" w:afterLines="50" w:line="400" w:lineRule="exact"/>
              <w:ind w:firstLine="420" w:firstLineChars="200"/>
              <w:rPr>
                <w:rFonts w:ascii="Times New Roman" w:hAnsi="Times New Roman"/>
              </w:rPr>
            </w:pPr>
          </w:p>
        </w:tc>
      </w:tr>
      <w:tr>
        <w:tblPrEx>
          <w:tblBorders>
            <w:top w:val="single" w:color="auto" w:sz="12" w:space="0"/>
            <w:left w:val="single" w:color="auto" w:sz="12" w:space="0"/>
            <w:bottom w:val="single" w:color="auto" w:sz="12" w:space="0"/>
            <w:right w:val="single" w:color="auto" w:sz="12" w:space="0"/>
            <w:insideH w:val="dashSmallGap" w:color="auto" w:sz="4" w:space="0"/>
            <w:insideV w:val="dashSmallGap" w:color="auto" w:sz="4" w:space="0"/>
          </w:tblBorders>
          <w:tblLayout w:type="fixed"/>
          <w:tblCellMar>
            <w:top w:w="0" w:type="dxa"/>
            <w:left w:w="108" w:type="dxa"/>
            <w:bottom w:w="0" w:type="dxa"/>
            <w:right w:w="108" w:type="dxa"/>
          </w:tblCellMar>
        </w:tblPrEx>
        <w:trPr>
          <w:trHeight w:val="6504" w:hRule="atLeast"/>
          <w:jc w:val="center"/>
        </w:trPr>
        <w:tc>
          <w:tcPr>
            <w:tcW w:w="8522" w:type="dxa"/>
            <w:tcBorders>
              <w:top w:val="single" w:color="auto" w:sz="12" w:space="0"/>
              <w:bottom w:val="single" w:color="auto" w:sz="4" w:space="0"/>
            </w:tcBorders>
            <w:vAlign w:val="center"/>
          </w:tcPr>
          <w:p>
            <w:pPr>
              <w:spacing w:after="156" w:afterLines="50" w:line="360" w:lineRule="exact"/>
              <w:rPr>
                <w:rFonts w:ascii="Times New Roman" w:hAnsi="Times New Roman" w:eastAsia="黑体"/>
                <w:color w:val="000000"/>
                <w:sz w:val="24"/>
              </w:rPr>
            </w:pPr>
            <w:r>
              <w:rPr>
                <w:rFonts w:ascii="Times New Roman" w:hAnsi="Times New Roman" w:eastAsia="黑体"/>
                <w:color w:val="000000"/>
                <w:sz w:val="24"/>
              </w:rPr>
              <w:t>三、毕业设计所用的方法（技术路线）</w:t>
            </w:r>
          </w:p>
          <w:p>
            <w:pPr>
              <w:spacing w:before="156" w:beforeLines="50" w:after="156" w:afterLines="50" w:line="400" w:lineRule="exact"/>
              <w:ind w:firstLine="420"/>
              <w:rPr>
                <w:rFonts w:ascii="Times New Roman" w:hAnsi="Times New Roman"/>
                <w:sz w:val="24"/>
              </w:rPr>
            </w:pPr>
          </w:p>
          <w:p>
            <w:pPr>
              <w:spacing w:before="156" w:beforeLines="50" w:after="156" w:afterLines="50" w:line="400" w:lineRule="exact"/>
              <w:ind w:firstLine="420"/>
              <w:rPr>
                <w:rFonts w:ascii="Times New Roman" w:hAnsi="Times New Roman"/>
                <w:sz w:val="24"/>
              </w:rPr>
            </w:pPr>
          </w:p>
          <w:p>
            <w:pPr>
              <w:spacing w:before="156" w:beforeLines="50" w:after="156" w:afterLines="50" w:line="400" w:lineRule="exact"/>
              <w:ind w:firstLine="420"/>
              <w:rPr>
                <w:rFonts w:ascii="Times New Roman" w:hAnsi="Times New Roman"/>
                <w:sz w:val="24"/>
              </w:rPr>
            </w:pPr>
          </w:p>
          <w:p>
            <w:pPr>
              <w:spacing w:before="156" w:beforeLines="50" w:after="156" w:afterLines="50" w:line="400" w:lineRule="exact"/>
              <w:ind w:firstLine="420"/>
              <w:rPr>
                <w:rFonts w:ascii="Times New Roman" w:hAnsi="Times New Roman"/>
                <w:sz w:val="24"/>
              </w:rPr>
            </w:pPr>
          </w:p>
          <w:p>
            <w:pPr>
              <w:spacing w:before="156" w:beforeLines="50" w:after="156" w:afterLines="50" w:line="400" w:lineRule="exact"/>
              <w:ind w:firstLine="420"/>
              <w:rPr>
                <w:rFonts w:ascii="Times New Roman" w:hAnsi="Times New Roman"/>
                <w:sz w:val="24"/>
              </w:rPr>
            </w:pPr>
          </w:p>
          <w:p>
            <w:pPr>
              <w:spacing w:before="156" w:beforeLines="50" w:after="156" w:afterLines="50" w:line="400" w:lineRule="exact"/>
              <w:ind w:firstLine="420"/>
              <w:rPr>
                <w:rFonts w:ascii="Times New Roman" w:hAnsi="Times New Roman"/>
                <w:sz w:val="24"/>
              </w:rPr>
            </w:pPr>
          </w:p>
          <w:p>
            <w:pPr>
              <w:spacing w:before="156" w:beforeLines="50" w:after="156" w:afterLines="50" w:line="400" w:lineRule="exact"/>
              <w:ind w:firstLine="420"/>
              <w:rPr>
                <w:rFonts w:ascii="Times New Roman" w:hAnsi="Times New Roman"/>
                <w:sz w:val="24"/>
              </w:rPr>
            </w:pPr>
          </w:p>
          <w:p>
            <w:pPr>
              <w:spacing w:before="156" w:beforeLines="50" w:after="156" w:afterLines="50" w:line="400" w:lineRule="exact"/>
              <w:ind w:firstLine="420"/>
              <w:rPr>
                <w:rFonts w:ascii="Times New Roman" w:hAnsi="Times New Roman"/>
                <w:sz w:val="24"/>
              </w:rPr>
            </w:pPr>
          </w:p>
          <w:p>
            <w:pPr>
              <w:spacing w:before="156" w:beforeLines="50" w:after="156" w:afterLines="50" w:line="400" w:lineRule="exact"/>
              <w:ind w:firstLine="420"/>
              <w:rPr>
                <w:rFonts w:ascii="Times New Roman" w:hAnsi="Times New Roman"/>
                <w:sz w:val="24"/>
              </w:rPr>
            </w:pPr>
          </w:p>
          <w:p>
            <w:pPr>
              <w:spacing w:before="156" w:beforeLines="50" w:after="156" w:afterLines="50" w:line="400" w:lineRule="exact"/>
              <w:ind w:firstLine="420"/>
              <w:rPr>
                <w:rFonts w:ascii="Times New Roman" w:hAnsi="Times New Roman"/>
                <w:sz w:val="24"/>
              </w:rPr>
            </w:pPr>
          </w:p>
          <w:p>
            <w:pPr>
              <w:spacing w:before="156" w:beforeLines="50" w:after="156" w:afterLines="50" w:line="400" w:lineRule="exact"/>
              <w:ind w:firstLine="420"/>
              <w:rPr>
                <w:rFonts w:ascii="Times New Roman" w:hAnsi="Times New Roman"/>
                <w:sz w:val="24"/>
              </w:rPr>
            </w:pPr>
          </w:p>
        </w:tc>
      </w:tr>
      <w:tr>
        <w:tblPrEx>
          <w:tblBorders>
            <w:top w:val="single" w:color="auto" w:sz="12" w:space="0"/>
            <w:left w:val="single" w:color="auto" w:sz="12" w:space="0"/>
            <w:bottom w:val="single" w:color="auto" w:sz="12" w:space="0"/>
            <w:right w:val="single" w:color="auto" w:sz="12" w:space="0"/>
            <w:insideH w:val="dashSmallGap" w:color="auto" w:sz="4" w:space="0"/>
            <w:insideV w:val="dashSmallGap" w:color="auto" w:sz="4" w:space="0"/>
          </w:tblBorders>
          <w:tblLayout w:type="fixed"/>
          <w:tblCellMar>
            <w:top w:w="0" w:type="dxa"/>
            <w:left w:w="108" w:type="dxa"/>
            <w:bottom w:w="0" w:type="dxa"/>
            <w:right w:w="108" w:type="dxa"/>
          </w:tblCellMar>
        </w:tblPrEx>
        <w:trPr>
          <w:trHeight w:val="3251" w:hRule="atLeast"/>
          <w:jc w:val="center"/>
        </w:trPr>
        <w:tc>
          <w:tcPr>
            <w:tcW w:w="8522" w:type="dxa"/>
            <w:tcBorders>
              <w:top w:val="single" w:color="auto" w:sz="4" w:space="0"/>
              <w:bottom w:val="single" w:color="auto" w:sz="12" w:space="0"/>
            </w:tcBorders>
            <w:vAlign w:val="center"/>
          </w:tcPr>
          <w:p>
            <w:pPr>
              <w:pStyle w:val="8"/>
              <w:spacing w:before="156" w:beforeLines="50" w:after="156" w:afterLines="50" w:line="440" w:lineRule="exact"/>
              <w:rPr>
                <w:rFonts w:ascii="Times New Roman" w:hAnsi="Times New Roman" w:eastAsia="黑体" w:cs="Times New Roman"/>
                <w:sz w:val="24"/>
                <w:szCs w:val="24"/>
              </w:rPr>
            </w:pPr>
            <w:r>
              <w:rPr>
                <w:rFonts w:ascii="Times New Roman" w:hAnsi="Times New Roman" w:eastAsia="黑体" w:cs="Times New Roman"/>
                <w:sz w:val="24"/>
                <w:szCs w:val="24"/>
              </w:rPr>
              <w:t>四、主要参考文献 (8-10篇)</w:t>
            </w:r>
          </w:p>
          <w:p>
            <w:pPr>
              <w:pStyle w:val="8"/>
              <w:spacing w:line="400" w:lineRule="exact"/>
              <w:rPr>
                <w:rFonts w:ascii="Times New Roman" w:hAnsi="Times New Roman" w:cs="Times New Roman"/>
                <w:sz w:val="24"/>
                <w:szCs w:val="24"/>
              </w:rPr>
            </w:pPr>
          </w:p>
          <w:p>
            <w:pPr>
              <w:pStyle w:val="8"/>
              <w:spacing w:line="400" w:lineRule="exact"/>
              <w:rPr>
                <w:rFonts w:ascii="Times New Roman" w:hAnsi="Times New Roman" w:cs="Times New Roman"/>
                <w:sz w:val="24"/>
                <w:szCs w:val="24"/>
              </w:rPr>
            </w:pPr>
          </w:p>
          <w:p>
            <w:pPr>
              <w:pStyle w:val="8"/>
              <w:spacing w:line="400" w:lineRule="exact"/>
              <w:rPr>
                <w:rFonts w:ascii="Times New Roman" w:hAnsi="Times New Roman" w:cs="Times New Roman"/>
                <w:sz w:val="24"/>
                <w:szCs w:val="24"/>
              </w:rPr>
            </w:pPr>
          </w:p>
          <w:p>
            <w:pPr>
              <w:pStyle w:val="8"/>
              <w:spacing w:line="400" w:lineRule="exact"/>
              <w:rPr>
                <w:rFonts w:ascii="Times New Roman" w:hAnsi="Times New Roman" w:cs="Times New Roman"/>
                <w:sz w:val="24"/>
                <w:szCs w:val="24"/>
              </w:rPr>
            </w:pPr>
          </w:p>
          <w:p>
            <w:pPr>
              <w:pStyle w:val="8"/>
              <w:spacing w:line="400" w:lineRule="exact"/>
              <w:rPr>
                <w:rFonts w:ascii="Times New Roman" w:hAnsi="Times New Roman" w:cs="Times New Roman"/>
                <w:sz w:val="24"/>
                <w:szCs w:val="24"/>
              </w:rPr>
            </w:pPr>
          </w:p>
          <w:p>
            <w:pPr>
              <w:pStyle w:val="8"/>
              <w:spacing w:line="400" w:lineRule="exact"/>
              <w:rPr>
                <w:rFonts w:ascii="Times New Roman" w:hAnsi="Times New Roman" w:cs="Times New Roman"/>
                <w:sz w:val="24"/>
                <w:szCs w:val="24"/>
              </w:rPr>
            </w:pPr>
          </w:p>
          <w:p>
            <w:pPr>
              <w:pStyle w:val="8"/>
              <w:spacing w:line="400" w:lineRule="exact"/>
              <w:rPr>
                <w:rFonts w:ascii="Times New Roman" w:hAnsi="Times New Roman" w:cs="Times New Roman"/>
                <w:sz w:val="24"/>
                <w:szCs w:val="24"/>
              </w:rPr>
            </w:pPr>
          </w:p>
          <w:p>
            <w:pPr>
              <w:pStyle w:val="8"/>
              <w:spacing w:line="400" w:lineRule="exact"/>
              <w:rPr>
                <w:rFonts w:ascii="Times New Roman" w:hAnsi="Times New Roman" w:cs="Times New Roman"/>
                <w:sz w:val="24"/>
                <w:szCs w:val="24"/>
              </w:rPr>
            </w:pPr>
          </w:p>
          <w:p>
            <w:pPr>
              <w:pStyle w:val="8"/>
              <w:spacing w:line="400" w:lineRule="exact"/>
              <w:rPr>
                <w:rFonts w:ascii="Times New Roman" w:hAnsi="Times New Roman" w:cs="Times New Roman"/>
                <w:sz w:val="24"/>
                <w:szCs w:val="24"/>
              </w:rPr>
            </w:pPr>
          </w:p>
          <w:p>
            <w:pPr>
              <w:pStyle w:val="8"/>
              <w:spacing w:line="400" w:lineRule="exact"/>
              <w:rPr>
                <w:rFonts w:ascii="Times New Roman" w:hAnsi="Times New Roman" w:cs="Times New Roman"/>
                <w:sz w:val="24"/>
                <w:szCs w:val="24"/>
              </w:rPr>
            </w:pPr>
          </w:p>
          <w:p>
            <w:pPr>
              <w:pStyle w:val="8"/>
              <w:spacing w:line="400" w:lineRule="exact"/>
              <w:rPr>
                <w:rFonts w:ascii="Times New Roman" w:hAnsi="Times New Roman" w:cs="Times New Roman"/>
                <w:sz w:val="24"/>
                <w:szCs w:val="24"/>
              </w:rPr>
            </w:pPr>
          </w:p>
          <w:p>
            <w:pPr>
              <w:pStyle w:val="8"/>
              <w:spacing w:line="400" w:lineRule="exact"/>
              <w:rPr>
                <w:rFonts w:ascii="Times New Roman" w:hAnsi="Times New Roman" w:cs="Times New Roman"/>
                <w:sz w:val="24"/>
                <w:szCs w:val="24"/>
              </w:rPr>
            </w:pPr>
          </w:p>
          <w:p>
            <w:pPr>
              <w:pStyle w:val="8"/>
              <w:spacing w:line="400" w:lineRule="exact"/>
              <w:rPr>
                <w:rFonts w:ascii="Times New Roman" w:hAnsi="Times New Roman" w:cs="Times New Roman"/>
                <w:sz w:val="24"/>
                <w:szCs w:val="24"/>
              </w:rPr>
            </w:pPr>
          </w:p>
          <w:p>
            <w:pPr>
              <w:pStyle w:val="8"/>
              <w:spacing w:line="400" w:lineRule="exact"/>
              <w:rPr>
                <w:rFonts w:ascii="Times New Roman" w:hAnsi="Times New Roman" w:cs="Times New Roman"/>
                <w:sz w:val="24"/>
                <w:szCs w:val="24"/>
              </w:rPr>
            </w:pPr>
          </w:p>
          <w:p>
            <w:pPr>
              <w:pStyle w:val="8"/>
              <w:spacing w:line="400" w:lineRule="exact"/>
              <w:ind w:left="600" w:hanging="600" w:hangingChars="250"/>
              <w:rPr>
                <w:rFonts w:ascii="Times New Roman" w:hAnsi="Times New Roman" w:cs="Times New Roman"/>
                <w:sz w:val="24"/>
                <w:szCs w:val="24"/>
              </w:rPr>
            </w:pPr>
          </w:p>
        </w:tc>
      </w:tr>
      <w:tr>
        <w:tblPrEx>
          <w:tblBorders>
            <w:top w:val="single" w:color="auto" w:sz="12" w:space="0"/>
            <w:left w:val="single" w:color="auto" w:sz="12" w:space="0"/>
            <w:bottom w:val="single" w:color="auto" w:sz="12" w:space="0"/>
            <w:right w:val="single" w:color="auto" w:sz="12" w:space="0"/>
            <w:insideH w:val="dashSmallGap" w:color="auto" w:sz="4" w:space="0"/>
            <w:insideV w:val="dashSmallGap" w:color="auto" w:sz="4" w:space="0"/>
          </w:tblBorders>
          <w:tblLayout w:type="fixed"/>
          <w:tblCellMar>
            <w:top w:w="0" w:type="dxa"/>
            <w:left w:w="108" w:type="dxa"/>
            <w:bottom w:w="0" w:type="dxa"/>
            <w:right w:w="108" w:type="dxa"/>
          </w:tblCellMar>
        </w:tblPrEx>
        <w:trPr>
          <w:trHeight w:val="2595" w:hRule="atLeast"/>
          <w:jc w:val="center"/>
        </w:trPr>
        <w:tc>
          <w:tcPr>
            <w:tcW w:w="8522" w:type="dxa"/>
            <w:tcBorders>
              <w:top w:val="single" w:color="auto" w:sz="12" w:space="0"/>
              <w:bottom w:val="single" w:color="auto" w:sz="12" w:space="0"/>
            </w:tcBorders>
          </w:tcPr>
          <w:p>
            <w:pPr>
              <w:pStyle w:val="7"/>
              <w:tabs>
                <w:tab w:val="left" w:pos="5832"/>
              </w:tabs>
              <w:spacing w:before="156" w:beforeLines="50" w:after="156" w:afterLines="50" w:line="360" w:lineRule="exact"/>
              <w:jc w:val="left"/>
              <w:rPr>
                <w:rFonts w:eastAsia="黑体"/>
                <w:color w:val="000000"/>
                <w:sz w:val="24"/>
              </w:rPr>
            </w:pPr>
            <w:r>
              <w:rPr>
                <w:rFonts w:eastAsia="黑体"/>
                <w:color w:val="000000"/>
                <w:sz w:val="24"/>
              </w:rPr>
              <w:t>五、计划进度</w:t>
            </w:r>
          </w:p>
          <w:p>
            <w:pPr>
              <w:pStyle w:val="7"/>
              <w:tabs>
                <w:tab w:val="left" w:pos="420"/>
                <w:tab w:val="left" w:pos="5832"/>
              </w:tabs>
              <w:spacing w:before="156" w:beforeLines="50" w:after="156" w:afterLines="50" w:line="400" w:lineRule="exact"/>
              <w:jc w:val="left"/>
              <w:rPr>
                <w:color w:val="000000"/>
                <w:sz w:val="24"/>
              </w:rPr>
            </w:pPr>
          </w:p>
          <w:p>
            <w:pPr>
              <w:pStyle w:val="7"/>
              <w:tabs>
                <w:tab w:val="left" w:pos="420"/>
                <w:tab w:val="left" w:pos="5832"/>
              </w:tabs>
              <w:spacing w:before="156" w:beforeLines="50" w:after="156" w:afterLines="50" w:line="400" w:lineRule="exact"/>
              <w:jc w:val="left"/>
              <w:rPr>
                <w:color w:val="000000"/>
                <w:sz w:val="24"/>
              </w:rPr>
            </w:pPr>
          </w:p>
          <w:p>
            <w:pPr>
              <w:pStyle w:val="7"/>
              <w:tabs>
                <w:tab w:val="left" w:pos="420"/>
                <w:tab w:val="left" w:pos="5832"/>
              </w:tabs>
              <w:spacing w:before="156" w:beforeLines="50" w:after="156" w:afterLines="50" w:line="400" w:lineRule="exact"/>
              <w:jc w:val="left"/>
              <w:rPr>
                <w:color w:val="000000"/>
                <w:sz w:val="24"/>
              </w:rPr>
            </w:pPr>
          </w:p>
          <w:p>
            <w:pPr>
              <w:pStyle w:val="7"/>
              <w:tabs>
                <w:tab w:val="left" w:pos="420"/>
                <w:tab w:val="left" w:pos="5832"/>
              </w:tabs>
              <w:spacing w:before="156" w:beforeLines="50" w:after="156" w:afterLines="50" w:line="400" w:lineRule="exact"/>
              <w:jc w:val="left"/>
              <w:rPr>
                <w:color w:val="000000"/>
                <w:sz w:val="24"/>
              </w:rPr>
            </w:pPr>
          </w:p>
          <w:p>
            <w:pPr>
              <w:pStyle w:val="7"/>
              <w:tabs>
                <w:tab w:val="left" w:pos="420"/>
                <w:tab w:val="left" w:pos="5832"/>
              </w:tabs>
              <w:spacing w:before="156" w:beforeLines="50" w:after="156" w:afterLines="50" w:line="400" w:lineRule="exact"/>
              <w:jc w:val="left"/>
              <w:rPr>
                <w:color w:val="000000"/>
                <w:sz w:val="24"/>
              </w:rPr>
            </w:pPr>
          </w:p>
          <w:p>
            <w:pPr>
              <w:pStyle w:val="7"/>
              <w:tabs>
                <w:tab w:val="left" w:pos="420"/>
                <w:tab w:val="left" w:pos="5832"/>
              </w:tabs>
              <w:spacing w:before="156" w:beforeLines="50" w:after="156" w:afterLines="50" w:line="400" w:lineRule="exact"/>
              <w:jc w:val="left"/>
              <w:rPr>
                <w:color w:val="000000"/>
                <w:sz w:val="24"/>
              </w:rPr>
            </w:pPr>
          </w:p>
          <w:p>
            <w:pPr>
              <w:pStyle w:val="7"/>
              <w:tabs>
                <w:tab w:val="left" w:pos="420"/>
                <w:tab w:val="left" w:pos="5832"/>
              </w:tabs>
              <w:spacing w:before="156" w:beforeLines="50" w:after="156" w:afterLines="50" w:line="400" w:lineRule="exact"/>
              <w:jc w:val="left"/>
              <w:rPr>
                <w:color w:val="000000"/>
                <w:sz w:val="24"/>
              </w:rPr>
            </w:pPr>
          </w:p>
          <w:p>
            <w:pPr>
              <w:pStyle w:val="7"/>
              <w:tabs>
                <w:tab w:val="left" w:pos="420"/>
                <w:tab w:val="left" w:pos="5832"/>
              </w:tabs>
              <w:spacing w:before="156" w:beforeLines="50" w:after="156" w:afterLines="50" w:line="400" w:lineRule="exact"/>
              <w:jc w:val="left"/>
              <w:rPr>
                <w:color w:val="000000"/>
                <w:sz w:val="24"/>
              </w:rPr>
            </w:pPr>
          </w:p>
          <w:p>
            <w:pPr>
              <w:pStyle w:val="7"/>
              <w:tabs>
                <w:tab w:val="left" w:pos="420"/>
                <w:tab w:val="left" w:pos="5832"/>
              </w:tabs>
              <w:spacing w:before="156" w:beforeLines="50" w:after="156" w:afterLines="50" w:line="400" w:lineRule="exact"/>
              <w:jc w:val="left"/>
              <w:rPr>
                <w:color w:val="000000"/>
                <w:sz w:val="24"/>
              </w:rPr>
            </w:pPr>
          </w:p>
          <w:p>
            <w:pPr>
              <w:pStyle w:val="7"/>
              <w:tabs>
                <w:tab w:val="left" w:pos="420"/>
                <w:tab w:val="left" w:pos="5832"/>
              </w:tabs>
              <w:spacing w:before="156" w:beforeLines="50" w:after="156" w:afterLines="50" w:line="400" w:lineRule="exact"/>
              <w:jc w:val="left"/>
              <w:rPr>
                <w:color w:val="000000"/>
                <w:sz w:val="24"/>
              </w:rPr>
            </w:pPr>
          </w:p>
          <w:p>
            <w:pPr>
              <w:pStyle w:val="7"/>
              <w:tabs>
                <w:tab w:val="left" w:pos="420"/>
                <w:tab w:val="left" w:pos="5832"/>
              </w:tabs>
              <w:spacing w:before="156" w:beforeLines="50" w:after="156" w:afterLines="50" w:line="400" w:lineRule="exact"/>
              <w:jc w:val="left"/>
              <w:rPr>
                <w:color w:val="000000"/>
                <w:sz w:val="24"/>
              </w:rPr>
            </w:pPr>
          </w:p>
          <w:p>
            <w:pPr>
              <w:pStyle w:val="7"/>
              <w:tabs>
                <w:tab w:val="left" w:pos="420"/>
                <w:tab w:val="left" w:pos="5832"/>
              </w:tabs>
              <w:spacing w:before="156" w:beforeLines="50" w:after="156" w:afterLines="50" w:line="400" w:lineRule="exact"/>
              <w:jc w:val="left"/>
              <w:rPr>
                <w:color w:val="000000"/>
                <w:sz w:val="24"/>
              </w:rPr>
            </w:pPr>
          </w:p>
          <w:p>
            <w:pPr>
              <w:pStyle w:val="7"/>
              <w:tabs>
                <w:tab w:val="left" w:pos="420"/>
                <w:tab w:val="left" w:pos="5832"/>
              </w:tabs>
              <w:spacing w:before="156" w:beforeLines="50" w:after="156" w:afterLines="50" w:line="400" w:lineRule="exact"/>
              <w:jc w:val="left"/>
              <w:rPr>
                <w:color w:val="000000"/>
                <w:sz w:val="24"/>
              </w:rPr>
            </w:pPr>
          </w:p>
          <w:p>
            <w:pPr>
              <w:pStyle w:val="7"/>
              <w:tabs>
                <w:tab w:val="left" w:pos="420"/>
                <w:tab w:val="left" w:pos="5832"/>
              </w:tabs>
              <w:spacing w:before="156" w:beforeLines="50" w:after="156" w:afterLines="50" w:line="400" w:lineRule="exact"/>
              <w:jc w:val="left"/>
              <w:rPr>
                <w:color w:val="000000"/>
                <w:sz w:val="24"/>
              </w:rPr>
            </w:pPr>
          </w:p>
        </w:tc>
      </w:tr>
      <w:tr>
        <w:tblPrEx>
          <w:tblBorders>
            <w:top w:val="single" w:color="auto" w:sz="12" w:space="0"/>
            <w:left w:val="single" w:color="auto" w:sz="12" w:space="0"/>
            <w:bottom w:val="single" w:color="auto" w:sz="12" w:space="0"/>
            <w:right w:val="single" w:color="auto" w:sz="12" w:space="0"/>
            <w:insideH w:val="dashSmallGap" w:color="auto" w:sz="4" w:space="0"/>
            <w:insideV w:val="dashSmallGap" w:color="auto" w:sz="4" w:space="0"/>
          </w:tblBorders>
          <w:tblLayout w:type="fixed"/>
          <w:tblCellMar>
            <w:top w:w="0" w:type="dxa"/>
            <w:left w:w="108" w:type="dxa"/>
            <w:bottom w:w="0" w:type="dxa"/>
            <w:right w:w="108" w:type="dxa"/>
          </w:tblCellMar>
        </w:tblPrEx>
        <w:trPr>
          <w:trHeight w:val="2595" w:hRule="atLeast"/>
          <w:jc w:val="center"/>
        </w:trPr>
        <w:tc>
          <w:tcPr>
            <w:tcW w:w="8522" w:type="dxa"/>
            <w:tcBorders>
              <w:top w:val="single" w:color="auto" w:sz="12" w:space="0"/>
              <w:bottom w:val="single" w:color="auto" w:sz="12" w:space="0"/>
            </w:tcBorders>
          </w:tcPr>
          <w:p>
            <w:pPr>
              <w:pStyle w:val="7"/>
              <w:tabs>
                <w:tab w:val="left" w:pos="5832"/>
              </w:tabs>
              <w:spacing w:before="156" w:beforeLines="50" w:after="156" w:afterLines="50" w:line="360" w:lineRule="exact"/>
              <w:jc w:val="left"/>
              <w:rPr>
                <w:rFonts w:eastAsia="黑体"/>
                <w:color w:val="000000"/>
                <w:sz w:val="24"/>
              </w:rPr>
            </w:pPr>
            <w:r>
              <w:rPr>
                <w:rFonts w:eastAsia="黑体"/>
                <w:color w:val="000000"/>
                <w:sz w:val="24"/>
              </w:rPr>
              <w:t>六、指导教师意见（对本课题的深度、广度及工作量的意见及开题是否通过）：</w:t>
            </w:r>
          </w:p>
          <w:p>
            <w:pPr>
              <w:spacing w:line="400" w:lineRule="atLeast"/>
              <w:rPr>
                <w:rFonts w:ascii="Times New Roman" w:hAnsi="Times New Roman"/>
                <w:color w:val="000000"/>
                <w:sz w:val="24"/>
              </w:rPr>
            </w:pPr>
            <w:r>
              <w:rPr>
                <w:rFonts w:ascii="Times New Roman" w:hAnsi="Times New Roman"/>
                <w:color w:val="000000"/>
                <w:sz w:val="24"/>
              </w:rPr>
              <w:t xml:space="preserve"> </w:t>
            </w:r>
          </w:p>
          <w:p>
            <w:pPr>
              <w:spacing w:line="400" w:lineRule="atLeast"/>
              <w:rPr>
                <w:rFonts w:ascii="Times New Roman" w:hAnsi="Times New Roman"/>
                <w:color w:val="000000"/>
                <w:sz w:val="24"/>
              </w:rPr>
            </w:pPr>
          </w:p>
          <w:p>
            <w:pPr>
              <w:spacing w:line="400" w:lineRule="atLeast"/>
              <w:rPr>
                <w:rFonts w:ascii="Times New Roman" w:hAnsi="Times New Roman"/>
                <w:color w:val="000000"/>
                <w:sz w:val="24"/>
              </w:rPr>
            </w:pPr>
          </w:p>
          <w:p>
            <w:pPr>
              <w:spacing w:line="400" w:lineRule="atLeast"/>
              <w:rPr>
                <w:rFonts w:ascii="Times New Roman" w:hAnsi="Times New Roman"/>
                <w:color w:val="000000"/>
                <w:sz w:val="24"/>
              </w:rPr>
            </w:pPr>
          </w:p>
          <w:p>
            <w:pPr>
              <w:spacing w:line="400" w:lineRule="atLeast"/>
              <w:rPr>
                <w:rFonts w:ascii="Times New Roman" w:hAnsi="Times New Roman"/>
                <w:color w:val="000000"/>
                <w:sz w:val="24"/>
              </w:rPr>
            </w:pPr>
          </w:p>
          <w:p>
            <w:pPr>
              <w:spacing w:line="400" w:lineRule="atLeast"/>
              <w:rPr>
                <w:rFonts w:ascii="Times New Roman" w:hAnsi="Times New Roman"/>
                <w:color w:val="000000"/>
                <w:sz w:val="24"/>
              </w:rPr>
            </w:pPr>
          </w:p>
          <w:p>
            <w:pPr>
              <w:spacing w:line="400" w:lineRule="atLeast"/>
              <w:rPr>
                <w:rFonts w:ascii="Times New Roman" w:hAnsi="Times New Roman"/>
                <w:color w:val="000000"/>
                <w:sz w:val="24"/>
              </w:rPr>
            </w:pPr>
          </w:p>
          <w:p>
            <w:pPr>
              <w:pStyle w:val="7"/>
              <w:tabs>
                <w:tab w:val="left" w:pos="5832"/>
              </w:tabs>
              <w:spacing w:before="156" w:beforeLines="50" w:after="156" w:afterLines="50" w:line="360" w:lineRule="exact"/>
              <w:rPr>
                <w:rFonts w:eastAsia="黑体"/>
                <w:color w:val="000000"/>
                <w:sz w:val="24"/>
              </w:rPr>
            </w:pPr>
            <w:r>
              <w:rPr>
                <w:rFonts w:eastAsia="黑体"/>
                <w:color w:val="000000"/>
                <w:sz w:val="24"/>
              </w:rPr>
              <w:t>通过 □   完善后通过 □   未通过 □</w:t>
            </w:r>
            <w:r>
              <w:rPr>
                <w:rFonts w:eastAsia="黑体"/>
                <w:color w:val="000000"/>
                <w:sz w:val="24"/>
              </w:rPr>
              <w:br w:type="textWrapping"/>
            </w:r>
            <w:r>
              <w:rPr>
                <w:rFonts w:eastAsia="黑体"/>
                <w:color w:val="000000"/>
                <w:sz w:val="24"/>
              </w:rPr>
              <w:br w:type="textWrapping"/>
            </w:r>
            <w:r>
              <w:rPr>
                <w:rFonts w:eastAsia="黑体"/>
                <w:color w:val="000000"/>
                <w:sz w:val="24"/>
              </w:rPr>
              <w:t>　　指导教师签名：　　　　　 　         年　　月　　日</w:t>
            </w:r>
          </w:p>
        </w:tc>
      </w:tr>
    </w:tbl>
    <w:p>
      <w:pPr>
        <w:rPr>
          <w:rFonts w:ascii="Times New Roman" w:hAnsi="Times New Roman"/>
        </w:rPr>
      </w:pPr>
    </w:p>
    <w:p>
      <w:pPr>
        <w:ind w:right="-687"/>
        <w:jc w:val="center"/>
        <w:rPr>
          <w:rFonts w:ascii="Times New Roman" w:hAnsi="Times New Roman" w:eastAsia="黑体"/>
          <w:sz w:val="36"/>
          <w:szCs w:val="36"/>
        </w:rPr>
      </w:pPr>
      <w:r>
        <w:rPr>
          <w:rFonts w:ascii="Times New Roman" w:hAnsi="Times New Roman" w:eastAsia="黑体"/>
          <w:b/>
          <w:bCs/>
          <w:sz w:val="36"/>
          <w:szCs w:val="36"/>
        </w:rPr>
        <w:t>湘潭大学信息工程</w:t>
      </w:r>
      <w:r>
        <w:rPr>
          <w:rFonts w:ascii="Times New Roman" w:hAnsi="Times New Roman" w:eastAsia="黑体"/>
          <w:sz w:val="36"/>
          <w:szCs w:val="36"/>
        </w:rPr>
        <w:t>学院</w:t>
      </w:r>
    </w:p>
    <w:p>
      <w:pPr>
        <w:ind w:right="-687"/>
        <w:jc w:val="center"/>
        <w:rPr>
          <w:rFonts w:ascii="Times New Roman" w:hAnsi="Times New Roman" w:eastAsia="黑体"/>
          <w:b/>
          <w:sz w:val="36"/>
          <w:szCs w:val="36"/>
        </w:rPr>
      </w:pPr>
      <w:r>
        <w:rPr>
          <w:rFonts w:ascii="Times New Roman" w:hAnsi="Times New Roman" w:eastAsia="黑体"/>
          <w:b/>
          <w:sz w:val="36"/>
          <w:szCs w:val="36"/>
        </w:rPr>
        <w:t>毕业设计中期检查及评语</w:t>
      </w:r>
    </w:p>
    <w:tbl>
      <w:tblPr>
        <w:tblStyle w:val="1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6"/>
        <w:gridCol w:w="319"/>
        <w:gridCol w:w="479"/>
        <w:gridCol w:w="1117"/>
        <w:gridCol w:w="162"/>
        <w:gridCol w:w="477"/>
        <w:gridCol w:w="161"/>
        <w:gridCol w:w="1437"/>
        <w:gridCol w:w="319"/>
        <w:gridCol w:w="320"/>
        <w:gridCol w:w="1196"/>
        <w:gridCol w:w="242"/>
        <w:gridCol w:w="798"/>
        <w:gridCol w:w="12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1" w:hRule="atLeast"/>
        </w:trPr>
        <w:tc>
          <w:tcPr>
            <w:tcW w:w="735" w:type="dxa"/>
            <w:gridSpan w:val="2"/>
          </w:tcPr>
          <w:p>
            <w:pPr>
              <w:ind w:right="-687"/>
              <w:rPr>
                <w:rFonts w:ascii="Times New Roman" w:hAnsi="Times New Roman"/>
                <w:sz w:val="28"/>
                <w:szCs w:val="28"/>
              </w:rPr>
            </w:pPr>
            <w:r>
              <w:rPr>
                <w:rFonts w:ascii="Times New Roman" w:hAnsi="Times New Roman"/>
                <w:sz w:val="28"/>
                <w:szCs w:val="28"/>
              </w:rPr>
              <w:t>学号</w:t>
            </w:r>
          </w:p>
        </w:tc>
        <w:tc>
          <w:tcPr>
            <w:tcW w:w="1596" w:type="dxa"/>
            <w:gridSpan w:val="2"/>
          </w:tcPr>
          <w:p>
            <w:pPr>
              <w:ind w:right="-687"/>
              <w:rPr>
                <w:rFonts w:ascii="Times New Roman" w:hAnsi="Times New Roman"/>
                <w:sz w:val="28"/>
                <w:szCs w:val="28"/>
              </w:rPr>
            </w:pPr>
          </w:p>
        </w:tc>
        <w:tc>
          <w:tcPr>
            <w:tcW w:w="639" w:type="dxa"/>
            <w:gridSpan w:val="2"/>
          </w:tcPr>
          <w:p>
            <w:pPr>
              <w:ind w:right="-687"/>
              <w:rPr>
                <w:rFonts w:ascii="Times New Roman" w:hAnsi="Times New Roman"/>
                <w:sz w:val="28"/>
                <w:szCs w:val="28"/>
              </w:rPr>
            </w:pPr>
            <w:r>
              <w:rPr>
                <w:rFonts w:ascii="Times New Roman" w:hAnsi="Times New Roman"/>
                <w:sz w:val="28"/>
                <w:szCs w:val="28"/>
              </w:rPr>
              <w:t>姓名</w:t>
            </w:r>
          </w:p>
        </w:tc>
        <w:tc>
          <w:tcPr>
            <w:tcW w:w="1917" w:type="dxa"/>
            <w:gridSpan w:val="3"/>
          </w:tcPr>
          <w:p>
            <w:pPr>
              <w:ind w:right="-687"/>
              <w:rPr>
                <w:rFonts w:ascii="Times New Roman" w:hAnsi="Times New Roman"/>
                <w:sz w:val="28"/>
                <w:szCs w:val="28"/>
              </w:rPr>
            </w:pPr>
          </w:p>
        </w:tc>
        <w:tc>
          <w:tcPr>
            <w:tcW w:w="1516" w:type="dxa"/>
            <w:gridSpan w:val="2"/>
          </w:tcPr>
          <w:p>
            <w:pPr>
              <w:ind w:right="-687"/>
              <w:rPr>
                <w:rFonts w:ascii="Times New Roman" w:hAnsi="Times New Roman"/>
                <w:sz w:val="28"/>
                <w:szCs w:val="28"/>
              </w:rPr>
            </w:pPr>
            <w:r>
              <w:rPr>
                <w:rFonts w:ascii="Times New Roman" w:hAnsi="Times New Roman"/>
                <w:sz w:val="28"/>
                <w:szCs w:val="28"/>
              </w:rPr>
              <w:t>年级、班级</w:t>
            </w:r>
          </w:p>
        </w:tc>
        <w:tc>
          <w:tcPr>
            <w:tcW w:w="2317" w:type="dxa"/>
            <w:gridSpan w:val="3"/>
          </w:tcPr>
          <w:p>
            <w:pPr>
              <w:ind w:right="-687"/>
              <w:rPr>
                <w:rFonts w:ascii="Times New Roman" w:hAnsi="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1" w:hRule="atLeast"/>
        </w:trPr>
        <w:tc>
          <w:tcPr>
            <w:tcW w:w="1214" w:type="dxa"/>
            <w:gridSpan w:val="3"/>
          </w:tcPr>
          <w:p>
            <w:pPr>
              <w:ind w:right="-687"/>
              <w:rPr>
                <w:rFonts w:ascii="Times New Roman" w:hAnsi="Times New Roman"/>
                <w:sz w:val="28"/>
                <w:szCs w:val="28"/>
              </w:rPr>
            </w:pPr>
            <w:r>
              <w:rPr>
                <w:rFonts w:ascii="Times New Roman" w:hAnsi="Times New Roman"/>
                <w:sz w:val="28"/>
                <w:szCs w:val="28"/>
              </w:rPr>
              <w:t>题目名称</w:t>
            </w:r>
          </w:p>
        </w:tc>
        <w:tc>
          <w:tcPr>
            <w:tcW w:w="7506" w:type="dxa"/>
            <w:gridSpan w:val="11"/>
          </w:tcPr>
          <w:p>
            <w:pPr>
              <w:rPr>
                <w:rFonts w:ascii="Times New Roman" w:hAnsi="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26" w:hRule="atLeast"/>
        </w:trPr>
        <w:tc>
          <w:tcPr>
            <w:tcW w:w="416" w:type="dxa"/>
          </w:tcPr>
          <w:p>
            <w:pPr>
              <w:ind w:right="-687"/>
              <w:rPr>
                <w:rFonts w:ascii="Times New Roman" w:hAnsi="Times New Roman"/>
                <w:sz w:val="28"/>
                <w:szCs w:val="28"/>
              </w:rPr>
            </w:pPr>
          </w:p>
          <w:p>
            <w:pPr>
              <w:ind w:right="-687"/>
              <w:rPr>
                <w:rFonts w:ascii="Times New Roman" w:hAnsi="Times New Roman"/>
                <w:sz w:val="28"/>
                <w:szCs w:val="28"/>
              </w:rPr>
            </w:pPr>
          </w:p>
          <w:p>
            <w:pPr>
              <w:ind w:right="-687"/>
              <w:rPr>
                <w:rFonts w:ascii="Times New Roman" w:hAnsi="Times New Roman"/>
                <w:sz w:val="28"/>
                <w:szCs w:val="28"/>
              </w:rPr>
            </w:pPr>
            <w:r>
              <w:rPr>
                <w:rFonts w:ascii="Times New Roman" w:hAnsi="Times New Roman"/>
                <w:sz w:val="28"/>
                <w:szCs w:val="28"/>
              </w:rPr>
              <w:t>学</w:t>
            </w:r>
          </w:p>
          <w:p>
            <w:pPr>
              <w:ind w:right="-687"/>
              <w:rPr>
                <w:rFonts w:ascii="Times New Roman" w:hAnsi="Times New Roman"/>
                <w:sz w:val="28"/>
                <w:szCs w:val="28"/>
              </w:rPr>
            </w:pPr>
            <w:r>
              <w:rPr>
                <w:rFonts w:ascii="Times New Roman" w:hAnsi="Times New Roman"/>
                <w:sz w:val="28"/>
                <w:szCs w:val="28"/>
              </w:rPr>
              <w:t>生</w:t>
            </w:r>
          </w:p>
          <w:p>
            <w:pPr>
              <w:ind w:right="-687"/>
              <w:rPr>
                <w:rFonts w:ascii="Times New Roman" w:hAnsi="Times New Roman"/>
                <w:sz w:val="28"/>
                <w:szCs w:val="28"/>
              </w:rPr>
            </w:pPr>
            <w:r>
              <w:rPr>
                <w:rFonts w:ascii="Times New Roman" w:hAnsi="Times New Roman"/>
                <w:sz w:val="28"/>
                <w:szCs w:val="28"/>
              </w:rPr>
              <w:t>自</w:t>
            </w:r>
          </w:p>
          <w:p>
            <w:pPr>
              <w:ind w:right="-687"/>
              <w:rPr>
                <w:rFonts w:ascii="Times New Roman" w:hAnsi="Times New Roman"/>
                <w:sz w:val="28"/>
                <w:szCs w:val="28"/>
              </w:rPr>
            </w:pPr>
            <w:r>
              <w:rPr>
                <w:rFonts w:ascii="Times New Roman" w:hAnsi="Times New Roman"/>
                <w:sz w:val="28"/>
                <w:szCs w:val="28"/>
              </w:rPr>
              <w:t>评</w:t>
            </w:r>
          </w:p>
          <w:p>
            <w:pPr>
              <w:ind w:right="-687"/>
              <w:rPr>
                <w:rFonts w:ascii="Times New Roman" w:hAnsi="Times New Roman"/>
                <w:sz w:val="28"/>
                <w:szCs w:val="28"/>
              </w:rPr>
            </w:pPr>
            <w:r>
              <w:rPr>
                <w:rFonts w:ascii="Times New Roman" w:hAnsi="Times New Roman"/>
                <w:sz w:val="28"/>
                <w:szCs w:val="28"/>
              </w:rPr>
              <w:t>及</w:t>
            </w:r>
          </w:p>
          <w:p>
            <w:pPr>
              <w:ind w:right="-687"/>
              <w:rPr>
                <w:rFonts w:ascii="Times New Roman" w:hAnsi="Times New Roman"/>
                <w:sz w:val="28"/>
                <w:szCs w:val="28"/>
              </w:rPr>
            </w:pPr>
            <w:r>
              <w:rPr>
                <w:rFonts w:ascii="Times New Roman" w:hAnsi="Times New Roman"/>
                <w:sz w:val="28"/>
                <w:szCs w:val="28"/>
              </w:rPr>
              <w:t>结</w:t>
            </w:r>
          </w:p>
          <w:p>
            <w:pPr>
              <w:ind w:right="-687"/>
              <w:rPr>
                <w:rFonts w:ascii="Times New Roman" w:hAnsi="Times New Roman"/>
                <w:sz w:val="28"/>
                <w:szCs w:val="28"/>
              </w:rPr>
            </w:pPr>
            <w:r>
              <w:rPr>
                <w:rFonts w:ascii="Times New Roman" w:hAnsi="Times New Roman"/>
                <w:sz w:val="28"/>
                <w:szCs w:val="28"/>
              </w:rPr>
              <w:t>果</w:t>
            </w:r>
          </w:p>
        </w:tc>
        <w:tc>
          <w:tcPr>
            <w:tcW w:w="8304" w:type="dxa"/>
            <w:gridSpan w:val="13"/>
          </w:tcPr>
          <w:p>
            <w:pPr>
              <w:spacing w:line="400" w:lineRule="exact"/>
              <w:rPr>
                <w:rFonts w:ascii="Times New Roman" w:hAnsi="Times New Roman"/>
                <w:sz w:val="24"/>
              </w:rPr>
            </w:pPr>
          </w:p>
          <w:p>
            <w:pPr>
              <w:spacing w:line="400" w:lineRule="exact"/>
              <w:rPr>
                <w:rFonts w:ascii="Times New Roman" w:hAnsi="Times New Roman"/>
                <w:sz w:val="24"/>
              </w:rPr>
            </w:pPr>
          </w:p>
          <w:p>
            <w:pPr>
              <w:spacing w:line="400" w:lineRule="exact"/>
              <w:rPr>
                <w:rFonts w:ascii="Times New Roman" w:hAnsi="Times New Roman"/>
                <w:sz w:val="24"/>
              </w:rPr>
            </w:pPr>
          </w:p>
          <w:p>
            <w:pPr>
              <w:spacing w:line="400" w:lineRule="exact"/>
              <w:rPr>
                <w:rFonts w:ascii="Times New Roman" w:hAnsi="Times New Roman"/>
                <w:sz w:val="24"/>
              </w:rPr>
            </w:pPr>
          </w:p>
          <w:p>
            <w:pPr>
              <w:spacing w:line="400" w:lineRule="exact"/>
              <w:rPr>
                <w:rFonts w:ascii="Times New Roman" w:hAnsi="Times New Roman"/>
                <w:sz w:val="24"/>
              </w:rPr>
            </w:pPr>
          </w:p>
          <w:p>
            <w:pPr>
              <w:spacing w:line="400" w:lineRule="exact"/>
              <w:rPr>
                <w:rFonts w:ascii="Times New Roman" w:hAnsi="Times New Roman"/>
                <w:sz w:val="24"/>
              </w:rPr>
            </w:pPr>
          </w:p>
          <w:p>
            <w:pPr>
              <w:spacing w:line="400" w:lineRule="exact"/>
              <w:rPr>
                <w:rFonts w:ascii="Times New Roman" w:hAnsi="Times New Roman"/>
                <w:sz w:val="24"/>
              </w:rPr>
            </w:pPr>
          </w:p>
          <w:p>
            <w:pPr>
              <w:spacing w:line="400" w:lineRule="exact"/>
              <w:rPr>
                <w:rFonts w:ascii="Times New Roman" w:hAnsi="Times New Roman"/>
                <w:sz w:val="24"/>
              </w:rPr>
            </w:pPr>
          </w:p>
          <w:p>
            <w:pPr>
              <w:spacing w:line="400" w:lineRule="exact"/>
              <w:rPr>
                <w:rFonts w:ascii="Times New Roman" w:hAnsi="Times New Roman"/>
                <w:sz w:val="24"/>
              </w:rPr>
            </w:pPr>
          </w:p>
          <w:p>
            <w:pPr>
              <w:spacing w:line="400" w:lineRule="exact"/>
              <w:rPr>
                <w:rFonts w:ascii="Times New Roman" w:hAnsi="Times New Roman"/>
                <w:sz w:val="24"/>
              </w:rPr>
            </w:pPr>
          </w:p>
          <w:p>
            <w:pPr>
              <w:spacing w:line="400" w:lineRule="exact"/>
              <w:rPr>
                <w:rFonts w:ascii="Times New Roman" w:hAnsi="Times New Roman"/>
                <w:sz w:val="24"/>
              </w:rPr>
            </w:pPr>
          </w:p>
          <w:p>
            <w:pPr>
              <w:spacing w:line="400" w:lineRule="exact"/>
              <w:rPr>
                <w:rFonts w:ascii="Times New Roman" w:hAnsi="Times New Roman"/>
                <w:sz w:val="24"/>
              </w:rPr>
            </w:pPr>
          </w:p>
          <w:p>
            <w:pPr>
              <w:spacing w:line="400" w:lineRule="exact"/>
              <w:rPr>
                <w:rFonts w:ascii="Times New Roman" w:hAnsi="Times New Roman"/>
                <w:sz w:val="24"/>
              </w:rPr>
            </w:pPr>
          </w:p>
          <w:p>
            <w:pPr>
              <w:ind w:right="-686"/>
              <w:rPr>
                <w:rFonts w:ascii="Times New Roman" w:hAnsi="Times New Roman" w:eastAsia="黑体"/>
                <w:sz w:val="24"/>
              </w:rPr>
            </w:pPr>
            <w:r>
              <w:rPr>
                <w:rFonts w:ascii="Times New Roman" w:hAnsi="Times New Roman" w:eastAsia="黑体"/>
                <w:sz w:val="24"/>
              </w:rPr>
              <w:t xml:space="preserve">                         </w:t>
            </w:r>
          </w:p>
          <w:p>
            <w:pPr>
              <w:ind w:right="-686" w:firstLine="3360" w:firstLineChars="1600"/>
              <w:rPr>
                <w:rFonts w:ascii="Times New Roman" w:hAnsi="Times New Roman"/>
                <w:szCs w:val="21"/>
              </w:rPr>
            </w:pPr>
            <w:r>
              <w:rPr>
                <w:rFonts w:ascii="Times New Roman" w:hAnsi="Times New Roman"/>
                <w:szCs w:val="21"/>
              </w:rPr>
              <w:t>签名：</w:t>
            </w:r>
            <w:r>
              <w:rPr>
                <w:rFonts w:ascii="Times New Roman" w:hAnsi="Times New Roman" w:eastAsia="黑体"/>
                <w:sz w:val="24"/>
              </w:rPr>
              <w:t xml:space="preserve"> </w:t>
            </w:r>
            <w:r>
              <w:rPr>
                <w:rFonts w:ascii="Times New Roman" w:hAnsi="Times New Roman"/>
                <w:szCs w:val="21"/>
              </w:rPr>
              <w:t>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34" w:hRule="atLeast"/>
        </w:trPr>
        <w:tc>
          <w:tcPr>
            <w:tcW w:w="416" w:type="dxa"/>
          </w:tcPr>
          <w:p>
            <w:pPr>
              <w:ind w:right="-687"/>
              <w:rPr>
                <w:rFonts w:ascii="Times New Roman" w:hAnsi="Times New Roman"/>
                <w:sz w:val="24"/>
              </w:rPr>
            </w:pPr>
            <w:r>
              <w:rPr>
                <w:rFonts w:ascii="Times New Roman" w:hAnsi="Times New Roman"/>
                <w:sz w:val="24"/>
              </w:rPr>
              <w:t>指</w:t>
            </w:r>
          </w:p>
          <w:p>
            <w:pPr>
              <w:ind w:right="-687"/>
              <w:rPr>
                <w:rFonts w:ascii="Times New Roman" w:hAnsi="Times New Roman"/>
                <w:sz w:val="24"/>
              </w:rPr>
            </w:pPr>
            <w:r>
              <w:rPr>
                <w:rFonts w:ascii="Times New Roman" w:hAnsi="Times New Roman"/>
                <w:sz w:val="24"/>
              </w:rPr>
              <w:t>导</w:t>
            </w:r>
          </w:p>
          <w:p>
            <w:pPr>
              <w:ind w:right="-687"/>
              <w:rPr>
                <w:rFonts w:ascii="Times New Roman" w:hAnsi="Times New Roman"/>
                <w:sz w:val="24"/>
              </w:rPr>
            </w:pPr>
            <w:r>
              <w:rPr>
                <w:rFonts w:ascii="Times New Roman" w:hAnsi="Times New Roman"/>
                <w:sz w:val="24"/>
              </w:rPr>
              <w:t>教</w:t>
            </w:r>
          </w:p>
          <w:p>
            <w:pPr>
              <w:ind w:right="-687"/>
              <w:rPr>
                <w:rFonts w:ascii="Times New Roman" w:hAnsi="Times New Roman"/>
                <w:sz w:val="24"/>
              </w:rPr>
            </w:pPr>
            <w:r>
              <w:rPr>
                <w:rFonts w:ascii="Times New Roman" w:hAnsi="Times New Roman"/>
                <w:sz w:val="24"/>
              </w:rPr>
              <w:t>师</w:t>
            </w:r>
          </w:p>
          <w:p>
            <w:pPr>
              <w:ind w:right="-687"/>
              <w:rPr>
                <w:rFonts w:ascii="Times New Roman" w:hAnsi="Times New Roman"/>
                <w:sz w:val="24"/>
              </w:rPr>
            </w:pPr>
            <w:r>
              <w:rPr>
                <w:rFonts w:ascii="Times New Roman" w:hAnsi="Times New Roman"/>
                <w:sz w:val="24"/>
              </w:rPr>
              <w:t>评</w:t>
            </w:r>
          </w:p>
          <w:p>
            <w:pPr>
              <w:ind w:right="-687"/>
              <w:rPr>
                <w:rFonts w:ascii="Times New Roman" w:hAnsi="Times New Roman"/>
                <w:sz w:val="28"/>
                <w:szCs w:val="28"/>
              </w:rPr>
            </w:pPr>
            <w:r>
              <w:rPr>
                <w:rFonts w:ascii="Times New Roman" w:hAnsi="Times New Roman"/>
                <w:sz w:val="24"/>
              </w:rPr>
              <w:t>语</w:t>
            </w:r>
          </w:p>
        </w:tc>
        <w:tc>
          <w:tcPr>
            <w:tcW w:w="8304" w:type="dxa"/>
            <w:gridSpan w:val="13"/>
          </w:tcPr>
          <w:p>
            <w:pPr>
              <w:ind w:right="-687"/>
              <w:rPr>
                <w:rFonts w:ascii="Times New Roman" w:hAnsi="Times New Roman"/>
                <w:szCs w:val="21"/>
              </w:rPr>
            </w:pPr>
          </w:p>
          <w:p>
            <w:pPr>
              <w:ind w:right="-687"/>
              <w:rPr>
                <w:rFonts w:ascii="Times New Roman" w:hAnsi="Times New Roman"/>
                <w:szCs w:val="21"/>
              </w:rPr>
            </w:pPr>
          </w:p>
          <w:p>
            <w:pPr>
              <w:ind w:right="-687"/>
              <w:rPr>
                <w:rFonts w:ascii="Times New Roman" w:hAnsi="Times New Roman"/>
                <w:szCs w:val="21"/>
              </w:rPr>
            </w:pPr>
            <w:r>
              <w:rPr>
                <w:rFonts w:ascii="Times New Roman" w:hAnsi="Times New Roman"/>
                <w:szCs w:val="21"/>
              </w:rPr>
              <w:t>　　　　　　　　　　　　　　　　　　　　</w:t>
            </w:r>
          </w:p>
          <w:p>
            <w:pPr>
              <w:ind w:right="-687"/>
              <w:rPr>
                <w:rFonts w:ascii="Times New Roman" w:hAnsi="Times New Roman"/>
                <w:szCs w:val="21"/>
              </w:rPr>
            </w:pPr>
          </w:p>
          <w:p>
            <w:pPr>
              <w:ind w:right="-687"/>
              <w:rPr>
                <w:rFonts w:ascii="Times New Roman" w:hAnsi="Times New Roman"/>
                <w:szCs w:val="21"/>
              </w:rPr>
            </w:pPr>
          </w:p>
          <w:p>
            <w:pPr>
              <w:ind w:right="-687" w:firstLine="3465" w:firstLineChars="1650"/>
              <w:rPr>
                <w:rFonts w:ascii="Times New Roman" w:hAnsi="Times New Roman"/>
                <w:sz w:val="28"/>
                <w:szCs w:val="28"/>
              </w:rPr>
            </w:pPr>
            <w:r>
              <w:rPr>
                <w:rFonts w:ascii="Times New Roman" w:hAnsi="Times New Roman"/>
                <w:szCs w:val="21"/>
              </w:rPr>
              <w:t>指导教师签名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416" w:type="dxa"/>
            <w:vMerge w:val="restart"/>
          </w:tcPr>
          <w:p>
            <w:pPr>
              <w:ind w:right="-687"/>
              <w:rPr>
                <w:rFonts w:ascii="Times New Roman" w:hAnsi="Times New Roman"/>
                <w:sz w:val="24"/>
              </w:rPr>
            </w:pPr>
            <w:r>
              <w:rPr>
                <w:rFonts w:ascii="Times New Roman" w:hAnsi="Times New Roman"/>
                <w:sz w:val="24"/>
              </w:rPr>
              <w:t>中</w:t>
            </w:r>
          </w:p>
          <w:p>
            <w:pPr>
              <w:ind w:right="-687"/>
              <w:rPr>
                <w:rFonts w:ascii="Times New Roman" w:hAnsi="Times New Roman"/>
                <w:sz w:val="24"/>
              </w:rPr>
            </w:pPr>
            <w:r>
              <w:rPr>
                <w:rFonts w:ascii="Times New Roman" w:hAnsi="Times New Roman"/>
                <w:sz w:val="24"/>
              </w:rPr>
              <w:t>期</w:t>
            </w:r>
          </w:p>
          <w:p>
            <w:pPr>
              <w:ind w:right="-687"/>
              <w:rPr>
                <w:rFonts w:ascii="Times New Roman" w:hAnsi="Times New Roman"/>
                <w:sz w:val="24"/>
              </w:rPr>
            </w:pPr>
            <w:r>
              <w:rPr>
                <w:rFonts w:ascii="Times New Roman" w:hAnsi="Times New Roman"/>
                <w:sz w:val="24"/>
              </w:rPr>
              <w:t>检</w:t>
            </w:r>
          </w:p>
          <w:p>
            <w:pPr>
              <w:ind w:right="-687"/>
              <w:rPr>
                <w:rFonts w:ascii="Times New Roman" w:hAnsi="Times New Roman"/>
                <w:sz w:val="24"/>
              </w:rPr>
            </w:pPr>
            <w:r>
              <w:rPr>
                <w:rFonts w:ascii="Times New Roman" w:hAnsi="Times New Roman"/>
                <w:sz w:val="24"/>
              </w:rPr>
              <w:t>查</w:t>
            </w:r>
          </w:p>
          <w:p>
            <w:pPr>
              <w:ind w:right="-687"/>
              <w:rPr>
                <w:rFonts w:ascii="Times New Roman" w:hAnsi="Times New Roman"/>
                <w:sz w:val="24"/>
              </w:rPr>
            </w:pPr>
            <w:r>
              <w:rPr>
                <w:rFonts w:ascii="Times New Roman" w:hAnsi="Times New Roman"/>
                <w:sz w:val="24"/>
              </w:rPr>
              <w:t>小</w:t>
            </w:r>
          </w:p>
          <w:p>
            <w:pPr>
              <w:ind w:right="-687"/>
              <w:rPr>
                <w:rFonts w:ascii="Times New Roman" w:hAnsi="Times New Roman"/>
                <w:sz w:val="24"/>
              </w:rPr>
            </w:pPr>
            <w:r>
              <w:rPr>
                <w:rFonts w:ascii="Times New Roman" w:hAnsi="Times New Roman"/>
                <w:sz w:val="24"/>
              </w:rPr>
              <w:t>组</w:t>
            </w:r>
          </w:p>
          <w:p>
            <w:pPr>
              <w:ind w:right="-687"/>
              <w:rPr>
                <w:rFonts w:ascii="Times New Roman" w:hAnsi="Times New Roman"/>
                <w:sz w:val="24"/>
              </w:rPr>
            </w:pPr>
            <w:r>
              <w:rPr>
                <w:rFonts w:ascii="Times New Roman" w:hAnsi="Times New Roman"/>
                <w:sz w:val="24"/>
              </w:rPr>
              <w:t>意</w:t>
            </w:r>
          </w:p>
          <w:p>
            <w:pPr>
              <w:ind w:right="-687"/>
              <w:rPr>
                <w:rFonts w:ascii="Times New Roman" w:hAnsi="Times New Roman"/>
                <w:sz w:val="28"/>
                <w:szCs w:val="28"/>
              </w:rPr>
            </w:pPr>
            <w:r>
              <w:rPr>
                <w:rFonts w:ascii="Times New Roman" w:hAnsi="Times New Roman"/>
                <w:sz w:val="24"/>
              </w:rPr>
              <w:t>见</w:t>
            </w:r>
          </w:p>
        </w:tc>
        <w:tc>
          <w:tcPr>
            <w:tcW w:w="798" w:type="dxa"/>
            <w:gridSpan w:val="2"/>
          </w:tcPr>
          <w:p>
            <w:pPr>
              <w:ind w:right="-687"/>
              <w:rPr>
                <w:rFonts w:ascii="Times New Roman" w:hAnsi="Times New Roman"/>
                <w:szCs w:val="21"/>
              </w:rPr>
            </w:pPr>
            <w:r>
              <w:rPr>
                <w:rFonts w:ascii="Times New Roman" w:hAnsi="Times New Roman"/>
                <w:szCs w:val="21"/>
              </w:rPr>
              <w:t>任务书</w:t>
            </w:r>
          </w:p>
        </w:tc>
        <w:tc>
          <w:tcPr>
            <w:tcW w:w="1279" w:type="dxa"/>
            <w:gridSpan w:val="2"/>
          </w:tcPr>
          <w:p>
            <w:pPr>
              <w:ind w:right="-687"/>
              <w:rPr>
                <w:rFonts w:ascii="Times New Roman" w:hAnsi="Times New Roman"/>
                <w:szCs w:val="21"/>
              </w:rPr>
            </w:pPr>
            <w:r>
              <w:rPr>
                <w:rFonts w:ascii="Times New Roman" w:hAnsi="Times New Roman"/>
                <w:szCs w:val="21"/>
              </w:rPr>
              <w:t>□有　□无</w:t>
            </w:r>
          </w:p>
        </w:tc>
        <w:tc>
          <w:tcPr>
            <w:tcW w:w="638" w:type="dxa"/>
            <w:gridSpan w:val="2"/>
          </w:tcPr>
          <w:p>
            <w:pPr>
              <w:ind w:right="-687"/>
              <w:rPr>
                <w:rFonts w:ascii="Times New Roman" w:hAnsi="Times New Roman"/>
                <w:szCs w:val="21"/>
              </w:rPr>
            </w:pPr>
            <w:r>
              <w:rPr>
                <w:rFonts w:ascii="Times New Roman" w:hAnsi="Times New Roman"/>
                <w:szCs w:val="21"/>
              </w:rPr>
              <w:t>程序</w:t>
            </w:r>
          </w:p>
        </w:tc>
        <w:tc>
          <w:tcPr>
            <w:tcW w:w="1437" w:type="dxa"/>
          </w:tcPr>
          <w:p>
            <w:pPr>
              <w:ind w:right="-687"/>
              <w:rPr>
                <w:rFonts w:ascii="Times New Roman" w:hAnsi="Times New Roman"/>
                <w:szCs w:val="21"/>
              </w:rPr>
            </w:pPr>
            <w:r>
              <w:rPr>
                <w:rFonts w:ascii="Times New Roman" w:hAnsi="Times New Roman"/>
                <w:szCs w:val="21"/>
              </w:rPr>
              <w:t>□有　□无</w:t>
            </w:r>
          </w:p>
        </w:tc>
        <w:tc>
          <w:tcPr>
            <w:tcW w:w="639" w:type="dxa"/>
            <w:gridSpan w:val="2"/>
          </w:tcPr>
          <w:p>
            <w:pPr>
              <w:ind w:right="-687"/>
              <w:rPr>
                <w:rFonts w:ascii="Times New Roman" w:hAnsi="Times New Roman"/>
                <w:szCs w:val="21"/>
              </w:rPr>
            </w:pPr>
            <w:r>
              <w:rPr>
                <w:rFonts w:ascii="Times New Roman" w:hAnsi="Times New Roman"/>
                <w:szCs w:val="21"/>
              </w:rPr>
              <w:t>硬件</w:t>
            </w:r>
          </w:p>
        </w:tc>
        <w:tc>
          <w:tcPr>
            <w:tcW w:w="1438" w:type="dxa"/>
            <w:gridSpan w:val="2"/>
          </w:tcPr>
          <w:p>
            <w:pPr>
              <w:ind w:right="-687"/>
              <w:rPr>
                <w:rFonts w:ascii="Times New Roman" w:hAnsi="Times New Roman"/>
                <w:szCs w:val="21"/>
              </w:rPr>
            </w:pPr>
            <w:r>
              <w:rPr>
                <w:rFonts w:ascii="Times New Roman" w:hAnsi="Times New Roman"/>
                <w:szCs w:val="21"/>
              </w:rPr>
              <w:t>□有　□无</w:t>
            </w:r>
          </w:p>
        </w:tc>
        <w:tc>
          <w:tcPr>
            <w:tcW w:w="798" w:type="dxa"/>
          </w:tcPr>
          <w:p>
            <w:pPr>
              <w:ind w:right="-687"/>
              <w:rPr>
                <w:rFonts w:ascii="Times New Roman" w:hAnsi="Times New Roman"/>
                <w:szCs w:val="21"/>
              </w:rPr>
            </w:pPr>
            <w:r>
              <w:rPr>
                <w:rFonts w:ascii="Times New Roman" w:hAnsi="Times New Roman"/>
                <w:szCs w:val="21"/>
              </w:rPr>
              <w:t>设计图</w:t>
            </w:r>
          </w:p>
        </w:tc>
        <w:tc>
          <w:tcPr>
            <w:tcW w:w="1277" w:type="dxa"/>
          </w:tcPr>
          <w:p>
            <w:pPr>
              <w:ind w:right="-687"/>
              <w:rPr>
                <w:rFonts w:ascii="Times New Roman" w:hAnsi="Times New Roman"/>
                <w:szCs w:val="21"/>
              </w:rPr>
            </w:pPr>
            <w:r>
              <w:rPr>
                <w:rFonts w:ascii="Times New Roman" w:hAnsi="Times New Roman"/>
                <w:szCs w:val="21"/>
              </w:rPr>
              <w:t>□有　□无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13" w:hRule="atLeast"/>
        </w:trPr>
        <w:tc>
          <w:tcPr>
            <w:tcW w:w="416" w:type="dxa"/>
            <w:vMerge w:val="continue"/>
          </w:tcPr>
          <w:p>
            <w:pPr>
              <w:ind w:right="-687"/>
              <w:rPr>
                <w:rFonts w:ascii="Times New Roman" w:hAnsi="Times New Roman"/>
                <w:sz w:val="24"/>
              </w:rPr>
            </w:pPr>
          </w:p>
        </w:tc>
        <w:tc>
          <w:tcPr>
            <w:tcW w:w="8304" w:type="dxa"/>
            <w:gridSpan w:val="13"/>
          </w:tcPr>
          <w:p>
            <w:pPr>
              <w:ind w:right="-687"/>
              <w:rPr>
                <w:rFonts w:ascii="Times New Roman" w:hAnsi="Times New Roman"/>
                <w:szCs w:val="21"/>
              </w:rPr>
            </w:pPr>
          </w:p>
          <w:p>
            <w:pPr>
              <w:ind w:right="-687"/>
              <w:rPr>
                <w:rFonts w:ascii="Times New Roman" w:hAnsi="Times New Roman"/>
                <w:szCs w:val="21"/>
              </w:rPr>
            </w:pPr>
          </w:p>
          <w:p>
            <w:pPr>
              <w:ind w:right="-687"/>
              <w:rPr>
                <w:rFonts w:ascii="Times New Roman" w:hAnsi="Times New Roman"/>
                <w:szCs w:val="21"/>
              </w:rPr>
            </w:pPr>
          </w:p>
          <w:p>
            <w:pPr>
              <w:ind w:right="-687"/>
              <w:rPr>
                <w:rFonts w:ascii="Times New Roman" w:hAnsi="Times New Roman"/>
                <w:szCs w:val="21"/>
              </w:rPr>
            </w:pPr>
          </w:p>
          <w:p>
            <w:pPr>
              <w:ind w:right="-687"/>
              <w:rPr>
                <w:rFonts w:ascii="Times New Roman" w:hAnsi="Times New Roman"/>
                <w:szCs w:val="21"/>
              </w:rPr>
            </w:pPr>
          </w:p>
          <w:p>
            <w:pPr>
              <w:ind w:right="-687"/>
              <w:rPr>
                <w:rFonts w:ascii="Times New Roman" w:hAnsi="Times New Roman"/>
                <w:szCs w:val="21"/>
              </w:rPr>
            </w:pPr>
          </w:p>
          <w:p>
            <w:pPr>
              <w:ind w:right="-687"/>
              <w:rPr>
                <w:rFonts w:ascii="Times New Roman" w:hAnsi="Times New Roman"/>
                <w:szCs w:val="21"/>
              </w:rPr>
            </w:pPr>
          </w:p>
          <w:p>
            <w:pPr>
              <w:ind w:right="-687"/>
              <w:rPr>
                <w:rFonts w:ascii="Times New Roman" w:hAnsi="Times New Roman"/>
                <w:szCs w:val="21"/>
              </w:rPr>
            </w:pPr>
            <w:r>
              <w:rPr>
                <w:rFonts w:ascii="Times New Roman" w:hAnsi="Times New Roman"/>
                <w:szCs w:val="21"/>
              </w:rPr>
              <w:t xml:space="preserve">                                          组长签名　　　　　　　年　　　月　　日</w:t>
            </w:r>
          </w:p>
        </w:tc>
      </w:tr>
    </w:tbl>
    <w:p>
      <w:pPr>
        <w:rPr>
          <w:rFonts w:ascii="Times New Roman" w:hAnsi="Times New Roman"/>
        </w:rPr>
      </w:pPr>
      <w:bookmarkStart w:id="3" w:name="_Toc11618"/>
      <w:bookmarkStart w:id="4" w:name="_Toc22881"/>
    </w:p>
    <w:bookmarkEnd w:id="3"/>
    <w:bookmarkEnd w:id="4"/>
    <w:p>
      <w:pPr>
        <w:ind w:right="-687"/>
        <w:jc w:val="center"/>
        <w:rPr>
          <w:rFonts w:ascii="Times New Roman" w:hAnsi="Times New Roman" w:eastAsia="黑体"/>
          <w:b/>
          <w:bCs/>
          <w:sz w:val="36"/>
          <w:szCs w:val="36"/>
        </w:rPr>
      </w:pPr>
      <w:bookmarkStart w:id="5" w:name="_Toc357785355"/>
      <w:r>
        <w:rPr>
          <w:rFonts w:ascii="Times New Roman" w:hAnsi="Times New Roman" w:eastAsia="黑体"/>
          <w:b/>
          <w:bCs/>
          <w:sz w:val="36"/>
          <w:szCs w:val="36"/>
        </w:rPr>
        <w:t>学生答辩记录表</w:t>
      </w:r>
      <w:bookmarkEnd w:id="5"/>
    </w:p>
    <w:p>
      <w:pPr>
        <w:spacing w:line="520" w:lineRule="atLeast"/>
        <w:rPr>
          <w:rFonts w:ascii="Times New Roman" w:hAnsi="Times New Roman"/>
          <w:sz w:val="28"/>
          <w:szCs w:val="28"/>
          <w:u w:val="single"/>
        </w:rPr>
      </w:pPr>
      <w:r>
        <w:rPr>
          <w:rFonts w:ascii="Times New Roman" w:hAnsi="Times New Roman"/>
          <w:sz w:val="28"/>
          <w:szCs w:val="28"/>
        </w:rPr>
        <w:t>学号：</w:t>
      </w:r>
      <w:r>
        <w:rPr>
          <w:rFonts w:ascii="Times New Roman" w:hAnsi="Times New Roman"/>
          <w:sz w:val="28"/>
          <w:szCs w:val="28"/>
          <w:u w:val="single"/>
        </w:rPr>
        <w:t xml:space="preserve">         </w:t>
      </w:r>
      <w:r>
        <w:rPr>
          <w:rFonts w:ascii="Times New Roman" w:hAnsi="Times New Roman"/>
          <w:sz w:val="28"/>
          <w:szCs w:val="28"/>
        </w:rPr>
        <w:t>姓名：</w:t>
      </w:r>
      <w:r>
        <w:rPr>
          <w:rFonts w:ascii="Times New Roman" w:hAnsi="Times New Roman"/>
          <w:sz w:val="28"/>
          <w:szCs w:val="28"/>
          <w:u w:val="single"/>
        </w:rPr>
        <w:t xml:space="preserve">              </w:t>
      </w:r>
      <w:r>
        <w:rPr>
          <w:rFonts w:ascii="Times New Roman" w:hAnsi="Times New Roman"/>
          <w:sz w:val="28"/>
          <w:szCs w:val="28"/>
        </w:rPr>
        <w:t xml:space="preserve"> 专业：</w:t>
      </w:r>
      <w:r>
        <w:rPr>
          <w:rFonts w:ascii="Times New Roman" w:hAnsi="Times New Roman"/>
          <w:sz w:val="28"/>
          <w:szCs w:val="28"/>
          <w:u w:val="single"/>
        </w:rPr>
        <w:t xml:space="preserve">                 </w:t>
      </w:r>
    </w:p>
    <w:p>
      <w:pPr>
        <w:spacing w:after="156" w:afterLines="50" w:line="520" w:lineRule="atLeast"/>
        <w:rPr>
          <w:rFonts w:ascii="Times New Roman" w:hAnsi="Times New Roman"/>
        </w:rPr>
      </w:pPr>
      <w:r>
        <w:rPr>
          <w:rFonts w:ascii="Times New Roman" w:hAnsi="Times New Roman"/>
          <w:sz w:val="28"/>
          <w:szCs w:val="28"/>
        </w:rPr>
        <w:t>答辩老师：</w:t>
      </w:r>
      <w:r>
        <w:rPr>
          <w:rFonts w:ascii="Times New Roman" w:hAnsi="Times New Roman"/>
          <w:sz w:val="28"/>
          <w:szCs w:val="28"/>
          <w:u w:val="single"/>
        </w:rPr>
        <w:t xml:space="preserve">                                                              </w:t>
      </w:r>
      <w:r>
        <w:rPr>
          <w:rFonts w:ascii="Times New Roman" w:hAnsi="Times New Roman"/>
          <w:sz w:val="28"/>
          <w:szCs w:val="28"/>
        </w:rPr>
        <w:t xml:space="preserve">     </w:t>
      </w:r>
      <w:r>
        <w:rPr>
          <w:rFonts w:ascii="Times New Roman" w:hAnsi="Times New Roman"/>
        </w:rPr>
        <w:t xml:space="preserve">                                                         </w:t>
      </w:r>
    </w:p>
    <w:tbl>
      <w:tblPr>
        <w:tblStyle w:val="19"/>
        <w:tblW w:w="8990" w:type="dxa"/>
        <w:jc w:val="center"/>
        <w:tblInd w:w="0" w:type="dxa"/>
        <w:tblBorders>
          <w:top w:val="single" w:color="auto" w:sz="12" w:space="0"/>
          <w:left w:val="single" w:color="auto" w:sz="12" w:space="0"/>
          <w:bottom w:val="single" w:color="auto" w:sz="12" w:space="0"/>
          <w:right w:val="single" w:color="auto" w:sz="12" w:space="0"/>
          <w:insideH w:val="dashSmallGap" w:color="auto" w:sz="4" w:space="0"/>
          <w:insideV w:val="dashSmallGap" w:color="auto" w:sz="4" w:space="0"/>
        </w:tblBorders>
        <w:tblLayout w:type="fixed"/>
        <w:tblCellMar>
          <w:top w:w="0" w:type="dxa"/>
          <w:left w:w="108" w:type="dxa"/>
          <w:bottom w:w="0" w:type="dxa"/>
          <w:right w:w="108" w:type="dxa"/>
        </w:tblCellMar>
      </w:tblPr>
      <w:tblGrid>
        <w:gridCol w:w="8990"/>
      </w:tblGrid>
      <w:tr>
        <w:tblPrEx>
          <w:tblBorders>
            <w:top w:val="single" w:color="auto" w:sz="12" w:space="0"/>
            <w:left w:val="single" w:color="auto" w:sz="12" w:space="0"/>
            <w:bottom w:val="single" w:color="auto" w:sz="12" w:space="0"/>
            <w:right w:val="single" w:color="auto" w:sz="12" w:space="0"/>
            <w:insideH w:val="dashSmallGap" w:color="auto" w:sz="4" w:space="0"/>
            <w:insideV w:val="dashSmallGap" w:color="auto" w:sz="4" w:space="0"/>
          </w:tblBorders>
          <w:tblLayout w:type="fixed"/>
          <w:tblCellMar>
            <w:top w:w="0" w:type="dxa"/>
            <w:left w:w="108" w:type="dxa"/>
            <w:bottom w:w="0" w:type="dxa"/>
            <w:right w:w="108" w:type="dxa"/>
          </w:tblCellMar>
        </w:tblPrEx>
        <w:trPr>
          <w:trHeight w:val="4577" w:hRule="atLeast"/>
          <w:jc w:val="center"/>
        </w:trPr>
        <w:tc>
          <w:tcPr>
            <w:tcW w:w="8990" w:type="dxa"/>
            <w:tcBorders>
              <w:top w:val="single" w:color="auto" w:sz="4" w:space="0"/>
            </w:tcBorders>
          </w:tcPr>
          <w:p>
            <w:pPr>
              <w:spacing w:before="156" w:beforeLines="50" w:after="156" w:afterLines="50" w:line="360" w:lineRule="exact"/>
              <w:rPr>
                <w:rFonts w:ascii="Times New Roman" w:hAnsi="Times New Roman" w:eastAsiaTheme="minorEastAsia"/>
                <w:color w:val="000000"/>
                <w:sz w:val="24"/>
                <w:szCs w:val="24"/>
              </w:rPr>
            </w:pPr>
            <w:r>
              <w:rPr>
                <w:rFonts w:ascii="Times New Roman" w:hAnsi="Times New Roman" w:eastAsiaTheme="minorEastAsia"/>
                <w:color w:val="000000"/>
                <w:sz w:val="24"/>
                <w:szCs w:val="24"/>
              </w:rPr>
              <w:t>答辩小组老师所提问题：</w:t>
            </w:r>
          </w:p>
          <w:p>
            <w:pPr>
              <w:spacing w:before="156" w:beforeLines="50" w:after="156" w:afterLines="50" w:line="360" w:lineRule="exact"/>
              <w:rPr>
                <w:rFonts w:ascii="Times New Roman" w:hAnsi="Times New Roman" w:eastAsiaTheme="minorEastAsia"/>
                <w:color w:val="000000"/>
                <w:sz w:val="24"/>
                <w:szCs w:val="24"/>
              </w:rPr>
            </w:pPr>
            <w:r>
              <w:rPr>
                <w:rFonts w:ascii="Times New Roman" w:hAnsi="Times New Roman" w:eastAsiaTheme="minorEastAsia"/>
                <w:color w:val="000000"/>
                <w:sz w:val="24"/>
                <w:szCs w:val="24"/>
              </w:rPr>
              <w:t>1、</w:t>
            </w:r>
          </w:p>
          <w:p>
            <w:pPr>
              <w:spacing w:before="156" w:beforeLines="50" w:after="156" w:afterLines="50" w:line="360" w:lineRule="exact"/>
              <w:rPr>
                <w:rFonts w:ascii="Times New Roman" w:hAnsi="Times New Roman" w:eastAsiaTheme="minorEastAsia"/>
                <w:color w:val="000000"/>
                <w:sz w:val="24"/>
                <w:szCs w:val="24"/>
              </w:rPr>
            </w:pPr>
            <w:r>
              <w:rPr>
                <w:rFonts w:ascii="Times New Roman" w:hAnsi="Times New Roman" w:eastAsiaTheme="minorEastAsia"/>
                <w:color w:val="000000"/>
                <w:sz w:val="24"/>
                <w:szCs w:val="24"/>
              </w:rPr>
              <w:t>2、</w:t>
            </w:r>
          </w:p>
          <w:p>
            <w:pPr>
              <w:spacing w:before="156" w:beforeLines="50" w:after="156" w:afterLines="50" w:line="360" w:lineRule="exact"/>
              <w:rPr>
                <w:rFonts w:ascii="Times New Roman" w:hAnsi="Times New Roman" w:eastAsiaTheme="minorEastAsia"/>
                <w:color w:val="000000"/>
                <w:sz w:val="24"/>
                <w:szCs w:val="24"/>
              </w:rPr>
            </w:pPr>
            <w:r>
              <w:rPr>
                <w:rFonts w:ascii="Times New Roman" w:hAnsi="Times New Roman" w:eastAsiaTheme="minorEastAsia"/>
                <w:color w:val="000000"/>
                <w:sz w:val="24"/>
                <w:szCs w:val="24"/>
              </w:rPr>
              <w:t>3、</w:t>
            </w:r>
          </w:p>
          <w:p>
            <w:pPr>
              <w:spacing w:before="156" w:beforeLines="50" w:after="156" w:afterLines="50" w:line="360" w:lineRule="exact"/>
              <w:rPr>
                <w:rFonts w:ascii="Times New Roman" w:hAnsi="Times New Roman" w:eastAsiaTheme="minorEastAsia"/>
                <w:color w:val="000000"/>
                <w:sz w:val="24"/>
                <w:szCs w:val="24"/>
              </w:rPr>
            </w:pPr>
            <w:r>
              <w:rPr>
                <w:rFonts w:ascii="Times New Roman" w:hAnsi="Times New Roman" w:eastAsiaTheme="minorEastAsia"/>
                <w:color w:val="000000"/>
                <w:sz w:val="24"/>
                <w:szCs w:val="24"/>
              </w:rPr>
              <w:t>…</w:t>
            </w:r>
          </w:p>
        </w:tc>
      </w:tr>
      <w:tr>
        <w:tblPrEx>
          <w:tblBorders>
            <w:top w:val="single" w:color="auto" w:sz="12" w:space="0"/>
            <w:left w:val="single" w:color="auto" w:sz="12" w:space="0"/>
            <w:bottom w:val="single" w:color="auto" w:sz="12" w:space="0"/>
            <w:right w:val="single" w:color="auto" w:sz="12" w:space="0"/>
            <w:insideH w:val="dashSmallGap" w:color="auto" w:sz="4" w:space="0"/>
            <w:insideV w:val="dashSmallGap" w:color="auto" w:sz="4" w:space="0"/>
          </w:tblBorders>
          <w:tblLayout w:type="fixed"/>
          <w:tblCellMar>
            <w:top w:w="0" w:type="dxa"/>
            <w:left w:w="108" w:type="dxa"/>
            <w:bottom w:w="0" w:type="dxa"/>
            <w:right w:w="108" w:type="dxa"/>
          </w:tblCellMar>
        </w:tblPrEx>
        <w:trPr>
          <w:trHeight w:val="5536" w:hRule="atLeast"/>
          <w:jc w:val="center"/>
        </w:trPr>
        <w:tc>
          <w:tcPr>
            <w:tcW w:w="8990" w:type="dxa"/>
            <w:tcBorders>
              <w:top w:val="single" w:color="auto" w:sz="12" w:space="0"/>
              <w:bottom w:val="single" w:color="auto" w:sz="12" w:space="0"/>
            </w:tcBorders>
          </w:tcPr>
          <w:p>
            <w:pPr>
              <w:pStyle w:val="7"/>
              <w:tabs>
                <w:tab w:val="left" w:pos="5832"/>
              </w:tabs>
              <w:spacing w:before="156" w:beforeLines="50" w:after="156" w:afterLines="50" w:line="360" w:lineRule="exact"/>
              <w:ind w:left="0" w:leftChars="0" w:right="173"/>
              <w:rPr>
                <w:rFonts w:eastAsiaTheme="minorEastAsia"/>
                <w:color w:val="000000"/>
                <w:sz w:val="24"/>
              </w:rPr>
            </w:pPr>
            <w:r>
              <w:rPr>
                <w:rFonts w:eastAsiaTheme="minorEastAsia"/>
                <w:color w:val="000000"/>
                <w:sz w:val="24"/>
              </w:rPr>
              <w:t>学生回答问题：</w:t>
            </w:r>
          </w:p>
          <w:p>
            <w:pPr>
              <w:pStyle w:val="7"/>
              <w:tabs>
                <w:tab w:val="left" w:pos="5832"/>
              </w:tabs>
              <w:spacing w:before="156" w:beforeLines="50" w:after="156" w:afterLines="50" w:line="360" w:lineRule="exact"/>
              <w:ind w:left="0" w:leftChars="0" w:right="173"/>
              <w:rPr>
                <w:rFonts w:eastAsiaTheme="minorEastAsia"/>
                <w:color w:val="000000"/>
                <w:sz w:val="24"/>
              </w:rPr>
            </w:pPr>
            <w:r>
              <w:rPr>
                <w:rFonts w:eastAsiaTheme="minorEastAsia"/>
                <w:color w:val="000000"/>
                <w:sz w:val="24"/>
              </w:rPr>
              <w:t>1、</w:t>
            </w:r>
          </w:p>
          <w:p>
            <w:pPr>
              <w:pStyle w:val="7"/>
              <w:tabs>
                <w:tab w:val="left" w:pos="5832"/>
              </w:tabs>
              <w:spacing w:before="156" w:beforeLines="50" w:after="156" w:afterLines="50" w:line="360" w:lineRule="exact"/>
              <w:ind w:left="0" w:leftChars="0" w:right="173"/>
              <w:rPr>
                <w:rFonts w:eastAsiaTheme="minorEastAsia"/>
                <w:color w:val="000000"/>
                <w:sz w:val="24"/>
              </w:rPr>
            </w:pPr>
            <w:r>
              <w:rPr>
                <w:rFonts w:eastAsiaTheme="minorEastAsia"/>
                <w:color w:val="000000"/>
                <w:sz w:val="24"/>
              </w:rPr>
              <w:t>2、</w:t>
            </w:r>
          </w:p>
          <w:p>
            <w:pPr>
              <w:pStyle w:val="7"/>
              <w:tabs>
                <w:tab w:val="left" w:pos="5832"/>
              </w:tabs>
              <w:spacing w:before="156" w:beforeLines="50" w:after="156" w:afterLines="50" w:line="360" w:lineRule="exact"/>
              <w:ind w:left="0" w:leftChars="0" w:right="173"/>
              <w:rPr>
                <w:rFonts w:eastAsiaTheme="minorEastAsia"/>
                <w:color w:val="000000"/>
                <w:sz w:val="24"/>
              </w:rPr>
            </w:pPr>
            <w:r>
              <w:rPr>
                <w:rFonts w:eastAsiaTheme="minorEastAsia"/>
                <w:color w:val="000000"/>
                <w:sz w:val="24"/>
              </w:rPr>
              <w:t>3、</w:t>
            </w:r>
          </w:p>
          <w:p>
            <w:pPr>
              <w:pStyle w:val="7"/>
              <w:tabs>
                <w:tab w:val="left" w:pos="5832"/>
              </w:tabs>
              <w:spacing w:before="156" w:beforeLines="50" w:after="156" w:afterLines="50" w:line="360" w:lineRule="exact"/>
              <w:ind w:right="173"/>
              <w:rPr>
                <w:rFonts w:eastAsiaTheme="minorEastAsia"/>
                <w:color w:val="000000"/>
                <w:sz w:val="24"/>
              </w:rPr>
            </w:pPr>
            <w:r>
              <w:rPr>
                <w:rFonts w:eastAsiaTheme="minorEastAsia"/>
                <w:color w:val="000000"/>
                <w:sz w:val="24"/>
              </w:rPr>
              <w:t>…</w:t>
            </w:r>
          </w:p>
          <w:p>
            <w:pPr>
              <w:pStyle w:val="7"/>
              <w:tabs>
                <w:tab w:val="left" w:pos="5832"/>
              </w:tabs>
              <w:spacing w:before="156" w:beforeLines="50" w:after="156" w:afterLines="50" w:line="360" w:lineRule="exact"/>
              <w:ind w:right="173"/>
              <w:rPr>
                <w:rFonts w:eastAsiaTheme="minorEastAsia"/>
                <w:color w:val="000000"/>
                <w:sz w:val="24"/>
              </w:rPr>
            </w:pPr>
          </w:p>
          <w:p>
            <w:pPr>
              <w:pStyle w:val="7"/>
              <w:tabs>
                <w:tab w:val="left" w:pos="5832"/>
              </w:tabs>
              <w:spacing w:before="156" w:beforeLines="50" w:after="156" w:afterLines="50" w:line="360" w:lineRule="exact"/>
              <w:ind w:right="173"/>
              <w:rPr>
                <w:rFonts w:eastAsiaTheme="minorEastAsia"/>
                <w:color w:val="000000"/>
                <w:sz w:val="24"/>
              </w:rPr>
            </w:pPr>
          </w:p>
          <w:p>
            <w:pPr>
              <w:pStyle w:val="7"/>
              <w:tabs>
                <w:tab w:val="left" w:pos="5832"/>
              </w:tabs>
              <w:spacing w:before="156" w:beforeLines="50" w:after="156" w:afterLines="50" w:line="360" w:lineRule="exact"/>
              <w:ind w:right="173"/>
              <w:rPr>
                <w:rFonts w:eastAsiaTheme="minorEastAsia"/>
                <w:color w:val="000000"/>
                <w:sz w:val="24"/>
              </w:rPr>
            </w:pPr>
          </w:p>
          <w:p>
            <w:pPr>
              <w:pStyle w:val="7"/>
              <w:tabs>
                <w:tab w:val="left" w:pos="5832"/>
              </w:tabs>
              <w:spacing w:before="156" w:beforeLines="50" w:after="156" w:afterLines="50" w:line="360" w:lineRule="exact"/>
              <w:ind w:right="173"/>
              <w:rPr>
                <w:rFonts w:eastAsiaTheme="minorEastAsia"/>
                <w:color w:val="000000"/>
                <w:sz w:val="24"/>
              </w:rPr>
            </w:pPr>
          </w:p>
          <w:p>
            <w:pPr>
              <w:pStyle w:val="7"/>
              <w:tabs>
                <w:tab w:val="left" w:pos="5832"/>
              </w:tabs>
              <w:spacing w:before="156" w:beforeLines="50" w:after="156" w:afterLines="50" w:line="360" w:lineRule="exact"/>
              <w:ind w:right="173"/>
              <w:rPr>
                <w:rFonts w:eastAsiaTheme="minorEastAsia"/>
                <w:color w:val="000000"/>
                <w:sz w:val="24"/>
              </w:rPr>
            </w:pPr>
          </w:p>
          <w:p>
            <w:pPr>
              <w:pStyle w:val="7"/>
              <w:tabs>
                <w:tab w:val="left" w:pos="5832"/>
              </w:tabs>
              <w:spacing w:before="156" w:beforeLines="50" w:after="156" w:afterLines="50" w:line="360" w:lineRule="exact"/>
              <w:ind w:right="173"/>
              <w:rPr>
                <w:rFonts w:eastAsiaTheme="minorEastAsia"/>
                <w:color w:val="000000"/>
                <w:sz w:val="24"/>
              </w:rPr>
            </w:pPr>
          </w:p>
        </w:tc>
      </w:tr>
    </w:tbl>
    <w:p>
      <w:pPr>
        <w:widowControl/>
        <w:jc w:val="left"/>
        <w:rPr>
          <w:rFonts w:ascii="Times New Roman" w:hAnsi="Times New Roman" w:eastAsia="隶书"/>
          <w:b/>
          <w:bCs/>
          <w:sz w:val="72"/>
        </w:rPr>
      </w:pPr>
      <w:r>
        <w:rPr>
          <w:rFonts w:ascii="Times New Roman" w:hAnsi="Times New Roman" w:eastAsia="黑体"/>
          <w:b/>
          <w:color w:val="FF0000"/>
          <w:sz w:val="28"/>
          <w:szCs w:val="28"/>
        </w:rPr>
        <w:br w:type="page"/>
      </w:r>
      <w:r>
        <w:rPr>
          <w:rFonts w:ascii="Times New Roman" w:hAnsi="Times New Roman"/>
          <w:b/>
          <w:sz w:val="30"/>
          <w:szCs w:val="30"/>
        </w:rPr>
        <w:t>附录8</w:t>
      </w:r>
    </w:p>
    <w:p>
      <w:pPr>
        <w:pStyle w:val="31"/>
        <w:spacing w:beforeLines="0" w:beforeAutospacing="1" w:afterLines="0"/>
        <w:rPr>
          <w:sz w:val="44"/>
          <w:szCs w:val="44"/>
        </w:rPr>
      </w:pPr>
      <w:r>
        <w:rPr>
          <w:rFonts w:hint="eastAsia"/>
          <w:sz w:val="44"/>
          <w:szCs w:val="44"/>
        </w:rPr>
        <w:t>毕业设计指导</w:t>
      </w:r>
      <w:commentRangeStart w:id="5"/>
      <w:r>
        <w:rPr>
          <w:rFonts w:hint="eastAsia"/>
          <w:sz w:val="44"/>
          <w:szCs w:val="44"/>
        </w:rPr>
        <w:t>记录</w:t>
      </w:r>
      <w:commentRangeEnd w:id="5"/>
      <w:r>
        <w:rPr>
          <w:rStyle w:val="17"/>
          <w:rFonts w:ascii="Calibri" w:hAnsi="Calibri"/>
          <w:b w:val="0"/>
          <w:kern w:val="2"/>
        </w:rPr>
        <w:commentReference w:id="5"/>
      </w:r>
      <w:r>
        <w:rPr>
          <w:rFonts w:hint="eastAsia"/>
          <w:color w:val="FF0000"/>
          <w:sz w:val="44"/>
          <w:szCs w:val="44"/>
        </w:rPr>
        <w:t>（模版）</w:t>
      </w:r>
    </w:p>
    <w:p>
      <w:pPr>
        <w:spacing w:line="520" w:lineRule="atLeast"/>
        <w:rPr>
          <w:sz w:val="28"/>
          <w:szCs w:val="28"/>
          <w:u w:val="single"/>
        </w:rPr>
      </w:pPr>
      <w:r>
        <w:rPr>
          <w:rFonts w:hint="eastAsia"/>
          <w:sz w:val="28"/>
          <w:szCs w:val="28"/>
        </w:rPr>
        <w:t>学号：</w:t>
      </w:r>
      <w:r>
        <w:rPr>
          <w:rFonts w:hint="eastAsia"/>
          <w:sz w:val="28"/>
          <w:szCs w:val="28"/>
          <w:u w:val="single"/>
        </w:rPr>
        <w:t xml:space="preserve">2013550933 </w:t>
      </w:r>
      <w:r>
        <w:rPr>
          <w:rFonts w:hint="eastAsia"/>
          <w:sz w:val="28"/>
          <w:szCs w:val="28"/>
        </w:rPr>
        <w:t>姓名：</w:t>
      </w:r>
      <w:r>
        <w:rPr>
          <w:rFonts w:hint="eastAsia"/>
          <w:sz w:val="28"/>
          <w:szCs w:val="28"/>
          <w:u w:val="single"/>
        </w:rPr>
        <w:t>熊香文</w:t>
      </w:r>
      <w:r>
        <w:rPr>
          <w:rFonts w:hint="eastAsia"/>
          <w:sz w:val="28"/>
          <w:szCs w:val="28"/>
        </w:rPr>
        <w:t>专业：</w:t>
      </w:r>
      <w:r>
        <w:rPr>
          <w:rFonts w:hint="eastAsia"/>
          <w:sz w:val="28"/>
          <w:szCs w:val="28"/>
          <w:u w:val="single"/>
        </w:rPr>
        <w:t>通信工程</w:t>
      </w:r>
      <w:r>
        <w:rPr>
          <w:rFonts w:hint="eastAsia"/>
          <w:sz w:val="28"/>
          <w:szCs w:val="28"/>
        </w:rPr>
        <w:t xml:space="preserve"> 指导老师：</w:t>
      </w:r>
      <w:r>
        <w:rPr>
          <w:rFonts w:hint="eastAsia"/>
          <w:sz w:val="28"/>
          <w:szCs w:val="28"/>
          <w:u w:val="single"/>
        </w:rPr>
        <w:t xml:space="preserve">李志军    </w:t>
      </w:r>
    </w:p>
    <w:p>
      <w:pPr>
        <w:spacing w:line="520" w:lineRule="atLeast"/>
        <w:rPr>
          <w:sz w:val="28"/>
          <w:szCs w:val="28"/>
          <w:u w:val="single"/>
        </w:rPr>
      </w:pPr>
      <w:r>
        <w:rPr>
          <w:rFonts w:hint="eastAsia"/>
          <w:sz w:val="28"/>
          <w:szCs w:val="28"/>
        </w:rPr>
        <w:t>毕业设计题目：</w:t>
      </w:r>
      <w:r>
        <w:rPr>
          <w:rFonts w:hint="eastAsia"/>
          <w:sz w:val="28"/>
          <w:szCs w:val="28"/>
          <w:u w:val="single"/>
        </w:rPr>
        <w:t xml:space="preserve">基于电流反馈运算放大器的细胞神经网络及动力学分析                                        </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3"/>
        <w:gridCol w:w="1209"/>
        <w:gridCol w:w="920"/>
        <w:gridCol w:w="5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3" w:type="dxa"/>
          </w:tcPr>
          <w:p>
            <w:pPr>
              <w:jc w:val="center"/>
              <w:rPr>
                <w:szCs w:val="21"/>
              </w:rPr>
            </w:pPr>
            <w:r>
              <w:rPr>
                <w:rFonts w:hint="eastAsia"/>
                <w:szCs w:val="21"/>
              </w:rPr>
              <w:t>序号</w:t>
            </w:r>
          </w:p>
          <w:p>
            <w:pPr>
              <w:jc w:val="center"/>
              <w:rPr>
                <w:color w:val="FF0000"/>
                <w:szCs w:val="21"/>
              </w:rPr>
            </w:pPr>
            <w:r>
              <w:rPr>
                <w:rFonts w:hint="eastAsia"/>
                <w:color w:val="FF0000"/>
                <w:szCs w:val="21"/>
              </w:rPr>
              <w:t>（不少于14次）</w:t>
            </w:r>
          </w:p>
        </w:tc>
        <w:tc>
          <w:tcPr>
            <w:tcW w:w="1209" w:type="dxa"/>
          </w:tcPr>
          <w:p>
            <w:pPr>
              <w:jc w:val="center"/>
              <w:rPr>
                <w:szCs w:val="21"/>
              </w:rPr>
            </w:pPr>
            <w:r>
              <w:rPr>
                <w:rFonts w:hint="eastAsia"/>
                <w:szCs w:val="21"/>
              </w:rPr>
              <w:t>时间</w:t>
            </w:r>
          </w:p>
          <w:p>
            <w:pPr>
              <w:jc w:val="center"/>
              <w:rPr>
                <w:color w:val="FF0000"/>
                <w:szCs w:val="21"/>
              </w:rPr>
            </w:pPr>
          </w:p>
        </w:tc>
        <w:tc>
          <w:tcPr>
            <w:tcW w:w="920" w:type="dxa"/>
          </w:tcPr>
          <w:p>
            <w:pPr>
              <w:jc w:val="center"/>
              <w:rPr>
                <w:szCs w:val="21"/>
              </w:rPr>
            </w:pPr>
            <w:r>
              <w:rPr>
                <w:rFonts w:hint="eastAsia"/>
                <w:szCs w:val="21"/>
              </w:rPr>
              <w:t>地点</w:t>
            </w:r>
          </w:p>
        </w:tc>
        <w:tc>
          <w:tcPr>
            <w:tcW w:w="5720" w:type="dxa"/>
          </w:tcPr>
          <w:p>
            <w:pPr>
              <w:jc w:val="center"/>
              <w:rPr>
                <w:szCs w:val="21"/>
              </w:rPr>
            </w:pPr>
            <w:r>
              <w:rPr>
                <w:rFonts w:hint="eastAsia"/>
                <w:szCs w:val="21"/>
              </w:rPr>
              <w:t>指导内容（</w:t>
            </w:r>
            <w:r>
              <w:rPr>
                <w:rFonts w:hint="eastAsia"/>
                <w:color w:val="FF0000"/>
                <w:szCs w:val="21"/>
              </w:rPr>
              <w:t>备注：不少于70字</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3" w:type="dxa"/>
          </w:tcPr>
          <w:p>
            <w:pPr>
              <w:rPr>
                <w:sz w:val="28"/>
                <w:szCs w:val="28"/>
              </w:rPr>
            </w:pPr>
            <w:r>
              <w:rPr>
                <w:rFonts w:hint="eastAsia"/>
                <w:sz w:val="28"/>
                <w:szCs w:val="28"/>
              </w:rPr>
              <w:t>1</w:t>
            </w:r>
          </w:p>
        </w:tc>
        <w:tc>
          <w:tcPr>
            <w:tcW w:w="1209" w:type="dxa"/>
          </w:tcPr>
          <w:p>
            <w:pPr>
              <w:rPr>
                <w:rFonts w:ascii="Times New Roman" w:hAnsi="Times New Roman"/>
                <w:szCs w:val="21"/>
              </w:rPr>
            </w:pPr>
            <w:r>
              <w:rPr>
                <w:rFonts w:ascii="Times New Roman" w:hAnsi="Times New Roman"/>
                <w:szCs w:val="21"/>
              </w:rPr>
              <w:t>201</w:t>
            </w:r>
            <w:r>
              <w:rPr>
                <w:rFonts w:hint="eastAsia" w:ascii="Times New Roman" w:hAnsi="Times New Roman"/>
                <w:szCs w:val="21"/>
              </w:rPr>
              <w:t>6</w:t>
            </w:r>
            <w:r>
              <w:rPr>
                <w:rFonts w:ascii="Times New Roman" w:hAnsi="Times New Roman"/>
                <w:szCs w:val="21"/>
              </w:rPr>
              <w:t>.</w:t>
            </w:r>
            <w:r>
              <w:rPr>
                <w:rFonts w:hint="eastAsia" w:ascii="Times New Roman" w:hAnsi="Times New Roman"/>
                <w:szCs w:val="21"/>
              </w:rPr>
              <w:t>12.28</w:t>
            </w:r>
          </w:p>
        </w:tc>
        <w:tc>
          <w:tcPr>
            <w:tcW w:w="920" w:type="dxa"/>
          </w:tcPr>
          <w:p>
            <w:pPr>
              <w:jc w:val="left"/>
              <w:rPr>
                <w:rFonts w:asciiTheme="minorEastAsia" w:hAnsiTheme="minorEastAsia" w:eastAsiaTheme="minorEastAsia"/>
                <w:szCs w:val="21"/>
              </w:rPr>
            </w:pPr>
            <w:r>
              <w:rPr>
                <w:rFonts w:asciiTheme="minorEastAsia" w:hAnsiTheme="minorEastAsia" w:eastAsiaTheme="minorEastAsia"/>
                <w:szCs w:val="21"/>
              </w:rPr>
              <w:t>工科南楼</w:t>
            </w:r>
            <w:r>
              <w:rPr>
                <w:rFonts w:hint="eastAsia" w:asciiTheme="minorEastAsia" w:hAnsiTheme="minorEastAsia" w:eastAsiaTheme="minorEastAsia"/>
                <w:szCs w:val="21"/>
              </w:rPr>
              <w:t>504</w:t>
            </w:r>
          </w:p>
        </w:tc>
        <w:tc>
          <w:tcPr>
            <w:tcW w:w="5720" w:type="dxa"/>
          </w:tcPr>
          <w:p>
            <w:pPr>
              <w:rPr>
                <w:szCs w:val="21"/>
              </w:rPr>
            </w:pPr>
            <w:r>
              <w:rPr>
                <w:szCs w:val="21"/>
              </w:rPr>
              <w:t>了解我的基本情况，并让我就本毕业设计题目《基于电流反馈运算反放大器的细胞神经网络及实验研究》谈谈自己的认识，指出好的方面和的知识误区。然后老师讲解相关</w:t>
            </w:r>
            <w:r>
              <w:rPr>
                <w:rFonts w:hint="eastAsia"/>
                <w:szCs w:val="21"/>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3" w:type="dxa"/>
          </w:tcPr>
          <w:p>
            <w:pPr>
              <w:rPr>
                <w:sz w:val="28"/>
                <w:szCs w:val="28"/>
              </w:rPr>
            </w:pPr>
            <w:r>
              <w:rPr>
                <w:rFonts w:hint="eastAsia"/>
                <w:sz w:val="28"/>
                <w:szCs w:val="28"/>
              </w:rPr>
              <w:t>2</w:t>
            </w:r>
          </w:p>
        </w:tc>
        <w:tc>
          <w:tcPr>
            <w:tcW w:w="1209" w:type="dxa"/>
          </w:tcPr>
          <w:p>
            <w:pPr>
              <w:rPr>
                <w:rFonts w:ascii="Times New Roman" w:hAnsi="Times New Roman"/>
                <w:szCs w:val="21"/>
              </w:rPr>
            </w:pPr>
            <w:r>
              <w:rPr>
                <w:rFonts w:ascii="Times New Roman" w:hAnsi="Times New Roman"/>
                <w:szCs w:val="21"/>
              </w:rPr>
              <w:t>2017.</w:t>
            </w:r>
            <w:r>
              <w:rPr>
                <w:rFonts w:hint="eastAsia" w:ascii="Times New Roman" w:hAnsi="Times New Roman"/>
                <w:szCs w:val="21"/>
              </w:rPr>
              <w:t>3.3</w:t>
            </w:r>
          </w:p>
        </w:tc>
        <w:tc>
          <w:tcPr>
            <w:tcW w:w="920" w:type="dxa"/>
          </w:tcPr>
          <w:p>
            <w:r>
              <w:rPr>
                <w:rFonts w:asciiTheme="minorEastAsia" w:hAnsiTheme="minorEastAsia" w:eastAsiaTheme="minorEastAsia"/>
                <w:szCs w:val="21"/>
              </w:rPr>
              <w:t>工科南楼</w:t>
            </w:r>
            <w:r>
              <w:rPr>
                <w:rFonts w:hint="eastAsia" w:asciiTheme="minorEastAsia" w:hAnsiTheme="minorEastAsia" w:eastAsiaTheme="minorEastAsia"/>
                <w:szCs w:val="21"/>
              </w:rPr>
              <w:t>504</w:t>
            </w:r>
          </w:p>
        </w:tc>
        <w:tc>
          <w:tcPr>
            <w:tcW w:w="5720" w:type="dxa"/>
          </w:tcPr>
          <w:p>
            <w:pPr>
              <w:rPr>
                <w:szCs w:val="21"/>
              </w:rPr>
            </w:pPr>
            <w:r>
              <w:rPr>
                <w:szCs w:val="21"/>
              </w:rPr>
              <w:t>临近开题报告提交日期，但是由于自己在细胞神经网络方面的知识极度匮乏，针对这种情况，老师详细的给我讲解了细胞神经网络的内容，并给我推荐了许多相关文献。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3" w:type="dxa"/>
          </w:tcPr>
          <w:p>
            <w:pPr>
              <w:rPr>
                <w:sz w:val="28"/>
                <w:szCs w:val="28"/>
              </w:rPr>
            </w:pPr>
            <w:r>
              <w:rPr>
                <w:rFonts w:hint="eastAsia"/>
                <w:sz w:val="28"/>
                <w:szCs w:val="28"/>
              </w:rPr>
              <w:t>3</w:t>
            </w:r>
          </w:p>
        </w:tc>
        <w:tc>
          <w:tcPr>
            <w:tcW w:w="1209" w:type="dxa"/>
          </w:tcPr>
          <w:p>
            <w:pPr>
              <w:rPr>
                <w:rFonts w:ascii="Times New Roman" w:hAnsi="Times New Roman"/>
                <w:szCs w:val="21"/>
              </w:rPr>
            </w:pPr>
            <w:r>
              <w:rPr>
                <w:rFonts w:ascii="Times New Roman" w:hAnsi="Times New Roman"/>
                <w:szCs w:val="21"/>
              </w:rPr>
              <w:t>2017.3.</w:t>
            </w:r>
            <w:r>
              <w:rPr>
                <w:rFonts w:hint="eastAsia" w:ascii="Times New Roman" w:hAnsi="Times New Roman"/>
                <w:szCs w:val="21"/>
              </w:rPr>
              <w:t>10</w:t>
            </w:r>
          </w:p>
        </w:tc>
        <w:tc>
          <w:tcPr>
            <w:tcW w:w="920" w:type="dxa"/>
          </w:tcPr>
          <w:p>
            <w:r>
              <w:rPr>
                <w:rFonts w:asciiTheme="minorEastAsia" w:hAnsiTheme="minorEastAsia" w:eastAsiaTheme="minorEastAsia"/>
                <w:szCs w:val="21"/>
              </w:rPr>
              <w:t>工科南楼</w:t>
            </w:r>
            <w:r>
              <w:rPr>
                <w:rFonts w:hint="eastAsia" w:asciiTheme="minorEastAsia" w:hAnsiTheme="minorEastAsia" w:eastAsiaTheme="minorEastAsia"/>
                <w:szCs w:val="21"/>
              </w:rPr>
              <w:t>504</w:t>
            </w:r>
          </w:p>
        </w:tc>
        <w:tc>
          <w:tcPr>
            <w:tcW w:w="5720" w:type="dxa"/>
          </w:tcPr>
          <w:p>
            <w:pPr>
              <w:rPr>
                <w:szCs w:val="21"/>
              </w:rPr>
            </w:pPr>
            <w:r>
              <w:rPr>
                <w:szCs w:val="21"/>
              </w:rPr>
              <w:t>今天是开题报告提交日期，在老师的前期指导下，基本完成了这项工作，但是对于如何运用电流反馈运算放大器建立细胞神经网络还是一筹莫展，老师重点给我讲解无量纲的通用神经细胞网络状态方程。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3" w:type="dxa"/>
          </w:tcPr>
          <w:p>
            <w:pPr>
              <w:rPr>
                <w:sz w:val="28"/>
                <w:szCs w:val="28"/>
              </w:rPr>
            </w:pPr>
            <w:r>
              <w:rPr>
                <w:rFonts w:hint="eastAsia"/>
                <w:sz w:val="28"/>
                <w:szCs w:val="28"/>
              </w:rPr>
              <w:t>4</w:t>
            </w:r>
          </w:p>
        </w:tc>
        <w:tc>
          <w:tcPr>
            <w:tcW w:w="1209" w:type="dxa"/>
          </w:tcPr>
          <w:p>
            <w:pPr>
              <w:rPr>
                <w:rFonts w:ascii="Times New Roman" w:hAnsi="Times New Roman"/>
                <w:szCs w:val="21"/>
              </w:rPr>
            </w:pPr>
            <w:r>
              <w:rPr>
                <w:rFonts w:ascii="Times New Roman" w:hAnsi="Times New Roman"/>
                <w:szCs w:val="21"/>
              </w:rPr>
              <w:t>2017.3.</w:t>
            </w:r>
            <w:r>
              <w:rPr>
                <w:rFonts w:hint="eastAsia" w:ascii="Times New Roman" w:hAnsi="Times New Roman"/>
                <w:szCs w:val="21"/>
              </w:rPr>
              <w:t>17</w:t>
            </w:r>
          </w:p>
        </w:tc>
        <w:tc>
          <w:tcPr>
            <w:tcW w:w="920" w:type="dxa"/>
          </w:tcPr>
          <w:p>
            <w:r>
              <w:rPr>
                <w:rFonts w:asciiTheme="minorEastAsia" w:hAnsiTheme="minorEastAsia" w:eastAsiaTheme="minorEastAsia"/>
                <w:szCs w:val="21"/>
              </w:rPr>
              <w:t>工科南楼</w:t>
            </w:r>
            <w:r>
              <w:rPr>
                <w:rFonts w:hint="eastAsia" w:asciiTheme="minorEastAsia" w:hAnsiTheme="minorEastAsia" w:eastAsiaTheme="minorEastAsia"/>
                <w:szCs w:val="21"/>
              </w:rPr>
              <w:t>504</w:t>
            </w:r>
          </w:p>
        </w:tc>
        <w:tc>
          <w:tcPr>
            <w:tcW w:w="5720" w:type="dxa"/>
          </w:tcPr>
          <w:p>
            <w:pPr>
              <w:rPr>
                <w:szCs w:val="21"/>
              </w:rPr>
            </w:pPr>
            <w:r>
              <w:rPr>
                <w:szCs w:val="21"/>
              </w:rPr>
              <w:t>在制作整体方案的过程中，老师就如何利用细胞神经网络建立蔡氏方程，给我提了很多意见，并告知每一种方法的可行性与难易程度。以及无量纲方程采用的化简合并方法。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3" w:type="dxa"/>
          </w:tcPr>
          <w:p>
            <w:pPr>
              <w:rPr>
                <w:sz w:val="28"/>
                <w:szCs w:val="28"/>
              </w:rPr>
            </w:pPr>
            <w:r>
              <w:rPr>
                <w:rFonts w:hint="eastAsia"/>
                <w:sz w:val="28"/>
                <w:szCs w:val="28"/>
              </w:rPr>
              <w:t>5</w:t>
            </w:r>
          </w:p>
        </w:tc>
        <w:tc>
          <w:tcPr>
            <w:tcW w:w="1209" w:type="dxa"/>
          </w:tcPr>
          <w:p>
            <w:pPr>
              <w:rPr>
                <w:rFonts w:ascii="Times New Roman" w:hAnsi="Times New Roman"/>
                <w:szCs w:val="21"/>
              </w:rPr>
            </w:pPr>
            <w:r>
              <w:rPr>
                <w:rFonts w:ascii="Times New Roman" w:hAnsi="Times New Roman"/>
                <w:szCs w:val="21"/>
              </w:rPr>
              <w:t>2017.3.2</w:t>
            </w:r>
            <w:r>
              <w:rPr>
                <w:rFonts w:hint="eastAsia" w:ascii="Times New Roman" w:hAnsi="Times New Roman"/>
                <w:szCs w:val="21"/>
              </w:rPr>
              <w:t>4</w:t>
            </w:r>
          </w:p>
        </w:tc>
        <w:tc>
          <w:tcPr>
            <w:tcW w:w="920" w:type="dxa"/>
          </w:tcPr>
          <w:p>
            <w:r>
              <w:rPr>
                <w:rFonts w:asciiTheme="minorEastAsia" w:hAnsiTheme="minorEastAsia" w:eastAsiaTheme="minorEastAsia"/>
                <w:szCs w:val="21"/>
              </w:rPr>
              <w:t>工科南楼</w:t>
            </w:r>
            <w:r>
              <w:rPr>
                <w:rFonts w:hint="eastAsia" w:asciiTheme="minorEastAsia" w:hAnsiTheme="minorEastAsia" w:eastAsiaTheme="minorEastAsia"/>
                <w:szCs w:val="21"/>
              </w:rPr>
              <w:t>504</w:t>
            </w:r>
          </w:p>
        </w:tc>
        <w:tc>
          <w:tcPr>
            <w:tcW w:w="5720" w:type="dxa"/>
          </w:tcPr>
          <w:p>
            <w:pPr>
              <w:rPr>
                <w:szCs w:val="21"/>
              </w:rPr>
            </w:pPr>
            <w:r>
              <w:rPr>
                <w:szCs w:val="21"/>
              </w:rPr>
              <w:t>实验阶段中，我在数值仿真设计过程中，用</w:t>
            </w:r>
            <w:r>
              <w:rPr>
                <w:rFonts w:hint="eastAsia"/>
                <w:szCs w:val="21"/>
              </w:rPr>
              <w:t>MATLAB软件仿真系统的无量纲方程，关于参数的选定一块出了一些状况，老师观看代码并指出可能出错的地方，最终在老师的指导下完成。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3" w:type="dxa"/>
          </w:tcPr>
          <w:p>
            <w:pPr>
              <w:rPr>
                <w:sz w:val="28"/>
                <w:szCs w:val="28"/>
              </w:rPr>
            </w:pPr>
            <w:r>
              <w:rPr>
                <w:rFonts w:hint="eastAsia"/>
                <w:sz w:val="28"/>
                <w:szCs w:val="28"/>
              </w:rPr>
              <w:t>6</w:t>
            </w:r>
          </w:p>
        </w:tc>
        <w:tc>
          <w:tcPr>
            <w:tcW w:w="1209" w:type="dxa"/>
          </w:tcPr>
          <w:p>
            <w:pPr>
              <w:rPr>
                <w:rFonts w:ascii="Times New Roman" w:hAnsi="Times New Roman"/>
                <w:szCs w:val="21"/>
              </w:rPr>
            </w:pPr>
            <w:r>
              <w:rPr>
                <w:rFonts w:hint="eastAsia" w:ascii="Times New Roman" w:hAnsi="Times New Roman"/>
                <w:szCs w:val="21"/>
              </w:rPr>
              <w:t>2017.3.31</w:t>
            </w:r>
          </w:p>
        </w:tc>
        <w:tc>
          <w:tcPr>
            <w:tcW w:w="920" w:type="dxa"/>
          </w:tcPr>
          <w:p>
            <w:r>
              <w:rPr>
                <w:rFonts w:asciiTheme="minorEastAsia" w:hAnsiTheme="minorEastAsia" w:eastAsiaTheme="minorEastAsia"/>
                <w:szCs w:val="21"/>
              </w:rPr>
              <w:t>工科南楼</w:t>
            </w:r>
            <w:r>
              <w:rPr>
                <w:rFonts w:hint="eastAsia" w:asciiTheme="minorEastAsia" w:hAnsiTheme="minorEastAsia" w:eastAsiaTheme="minorEastAsia"/>
                <w:szCs w:val="21"/>
              </w:rPr>
              <w:t>504</w:t>
            </w:r>
          </w:p>
        </w:tc>
        <w:tc>
          <w:tcPr>
            <w:tcW w:w="5720" w:type="dxa"/>
          </w:tcPr>
          <w:p>
            <w:pPr>
              <w:rPr>
                <w:szCs w:val="21"/>
              </w:rPr>
            </w:pPr>
            <w:r>
              <w:rPr>
                <w:szCs w:val="21"/>
              </w:rPr>
              <w:t>我的课程设计中，运用到龙格库塔算法，本算法由于自己接触的很少，对其运用起来特别不顺，主要体现在结果上，老师给我指出问题，并以邮件的方式发送很多经典用法给我。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3" w:type="dxa"/>
          </w:tcPr>
          <w:p>
            <w:pPr>
              <w:rPr>
                <w:sz w:val="28"/>
                <w:szCs w:val="28"/>
              </w:rPr>
            </w:pPr>
            <w:r>
              <w:rPr>
                <w:rFonts w:hint="eastAsia"/>
                <w:sz w:val="28"/>
                <w:szCs w:val="28"/>
              </w:rPr>
              <w:t>7</w:t>
            </w:r>
          </w:p>
        </w:tc>
        <w:tc>
          <w:tcPr>
            <w:tcW w:w="1209" w:type="dxa"/>
          </w:tcPr>
          <w:p>
            <w:pPr>
              <w:rPr>
                <w:rFonts w:ascii="Times New Roman" w:hAnsi="Times New Roman"/>
                <w:szCs w:val="21"/>
              </w:rPr>
            </w:pPr>
            <w:r>
              <w:rPr>
                <w:rFonts w:hint="eastAsia" w:ascii="Times New Roman" w:hAnsi="Times New Roman"/>
                <w:szCs w:val="21"/>
              </w:rPr>
              <w:t>2017.4.7</w:t>
            </w:r>
          </w:p>
        </w:tc>
        <w:tc>
          <w:tcPr>
            <w:tcW w:w="920" w:type="dxa"/>
          </w:tcPr>
          <w:p>
            <w:r>
              <w:rPr>
                <w:rFonts w:asciiTheme="minorEastAsia" w:hAnsiTheme="minorEastAsia" w:eastAsiaTheme="minorEastAsia"/>
                <w:szCs w:val="21"/>
              </w:rPr>
              <w:t>工科南楼</w:t>
            </w:r>
            <w:r>
              <w:rPr>
                <w:rFonts w:hint="eastAsia" w:asciiTheme="minorEastAsia" w:hAnsiTheme="minorEastAsia" w:eastAsiaTheme="minorEastAsia"/>
                <w:szCs w:val="21"/>
              </w:rPr>
              <w:t>504</w:t>
            </w:r>
          </w:p>
        </w:tc>
        <w:tc>
          <w:tcPr>
            <w:tcW w:w="5720" w:type="dxa"/>
          </w:tcPr>
          <w:p>
            <w:pPr>
              <w:rPr>
                <w:szCs w:val="21"/>
              </w:rPr>
            </w:pPr>
            <w:r>
              <w:rPr>
                <w:szCs w:val="21"/>
              </w:rPr>
              <w:t>本阶段进入通用细胞神经网络的设计，参考相关的文献，能够把得出一种可能的电流反馈运算放大器电路，但在运放的选型上又存在问题，老师耐心的答疑解惑。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3" w:type="dxa"/>
          </w:tcPr>
          <w:p>
            <w:pPr>
              <w:rPr>
                <w:sz w:val="28"/>
                <w:szCs w:val="28"/>
              </w:rPr>
            </w:pPr>
            <w:r>
              <w:rPr>
                <w:rFonts w:hint="eastAsia"/>
                <w:sz w:val="28"/>
                <w:szCs w:val="28"/>
              </w:rPr>
              <w:t>8</w:t>
            </w:r>
          </w:p>
        </w:tc>
        <w:tc>
          <w:tcPr>
            <w:tcW w:w="1209" w:type="dxa"/>
          </w:tcPr>
          <w:p>
            <w:pPr>
              <w:rPr>
                <w:rFonts w:ascii="Times New Roman" w:hAnsi="Times New Roman"/>
                <w:szCs w:val="21"/>
              </w:rPr>
            </w:pPr>
            <w:r>
              <w:rPr>
                <w:rFonts w:hint="eastAsia" w:ascii="Times New Roman" w:hAnsi="Times New Roman"/>
                <w:szCs w:val="21"/>
              </w:rPr>
              <w:t>2017.4.14</w:t>
            </w:r>
          </w:p>
        </w:tc>
        <w:tc>
          <w:tcPr>
            <w:tcW w:w="920" w:type="dxa"/>
          </w:tcPr>
          <w:p>
            <w:r>
              <w:rPr>
                <w:rFonts w:asciiTheme="minorEastAsia" w:hAnsiTheme="minorEastAsia" w:eastAsiaTheme="minorEastAsia"/>
                <w:szCs w:val="21"/>
              </w:rPr>
              <w:t>工科南楼</w:t>
            </w:r>
            <w:r>
              <w:rPr>
                <w:rFonts w:hint="eastAsia" w:asciiTheme="minorEastAsia" w:hAnsiTheme="minorEastAsia" w:eastAsiaTheme="minorEastAsia"/>
                <w:szCs w:val="21"/>
              </w:rPr>
              <w:t>504</w:t>
            </w:r>
          </w:p>
        </w:tc>
        <w:tc>
          <w:tcPr>
            <w:tcW w:w="5720" w:type="dxa"/>
          </w:tcPr>
          <w:p>
            <w:pPr>
              <w:rPr>
                <w:szCs w:val="21"/>
              </w:rPr>
            </w:pPr>
            <w:r>
              <w:rPr>
                <w:szCs w:val="21"/>
              </w:rPr>
              <w:t>电路图基本完成，本该出现的混沌图并没有出现，自己检查不出错误，老师看了设计图之后，指出本设计的输出端有问题，还有电阻阻值还存在误差，需要经一步计算，不可以大致估计。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3" w:type="dxa"/>
          </w:tcPr>
          <w:p>
            <w:pPr>
              <w:rPr>
                <w:sz w:val="28"/>
                <w:szCs w:val="28"/>
              </w:rPr>
            </w:pPr>
            <w:r>
              <w:rPr>
                <w:rFonts w:hint="eastAsia"/>
                <w:sz w:val="28"/>
                <w:szCs w:val="28"/>
              </w:rPr>
              <w:t>9</w:t>
            </w:r>
          </w:p>
        </w:tc>
        <w:tc>
          <w:tcPr>
            <w:tcW w:w="1209" w:type="dxa"/>
          </w:tcPr>
          <w:p>
            <w:pPr>
              <w:rPr>
                <w:rFonts w:ascii="Times New Roman" w:hAnsi="Times New Roman"/>
                <w:szCs w:val="21"/>
              </w:rPr>
            </w:pPr>
            <w:r>
              <w:rPr>
                <w:rFonts w:hint="eastAsia" w:ascii="Times New Roman" w:hAnsi="Times New Roman"/>
                <w:szCs w:val="21"/>
              </w:rPr>
              <w:t>2017.4.21</w:t>
            </w:r>
          </w:p>
        </w:tc>
        <w:tc>
          <w:tcPr>
            <w:tcW w:w="920" w:type="dxa"/>
          </w:tcPr>
          <w:p>
            <w:r>
              <w:rPr>
                <w:rFonts w:asciiTheme="minorEastAsia" w:hAnsiTheme="minorEastAsia" w:eastAsiaTheme="minorEastAsia"/>
                <w:szCs w:val="21"/>
              </w:rPr>
              <w:t>工科南楼</w:t>
            </w:r>
            <w:r>
              <w:rPr>
                <w:rFonts w:hint="eastAsia" w:asciiTheme="minorEastAsia" w:hAnsiTheme="minorEastAsia" w:eastAsiaTheme="minorEastAsia"/>
                <w:szCs w:val="21"/>
              </w:rPr>
              <w:t>504</w:t>
            </w:r>
          </w:p>
        </w:tc>
        <w:tc>
          <w:tcPr>
            <w:tcW w:w="5720" w:type="dxa"/>
          </w:tcPr>
          <w:p>
            <w:pPr>
              <w:rPr>
                <w:szCs w:val="21"/>
              </w:rPr>
            </w:pPr>
            <w:r>
              <w:rPr>
                <w:szCs w:val="21"/>
              </w:rPr>
              <w:t>在数值仿真和电路仿真都基本完成后，进入了分析、调试阶段，本阶段是实验的重点，我的一个参数按计算的值代入，总是存在问题，结果不理想，老师指出运用四阶-五阶龙格库塔算法可以解决这个问题，并要求我弄清楚为什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3" w:type="dxa"/>
          </w:tcPr>
          <w:p>
            <w:pPr>
              <w:rPr>
                <w:sz w:val="28"/>
                <w:szCs w:val="28"/>
              </w:rPr>
            </w:pPr>
            <w:r>
              <w:rPr>
                <w:rFonts w:hint="eastAsia"/>
                <w:sz w:val="28"/>
                <w:szCs w:val="28"/>
              </w:rPr>
              <w:t>10</w:t>
            </w:r>
          </w:p>
        </w:tc>
        <w:tc>
          <w:tcPr>
            <w:tcW w:w="1209" w:type="dxa"/>
          </w:tcPr>
          <w:p>
            <w:pPr>
              <w:rPr>
                <w:rFonts w:ascii="Times New Roman" w:hAnsi="Times New Roman"/>
                <w:szCs w:val="21"/>
              </w:rPr>
            </w:pPr>
            <w:r>
              <w:rPr>
                <w:rFonts w:hint="eastAsia" w:ascii="Times New Roman" w:hAnsi="Times New Roman"/>
                <w:szCs w:val="21"/>
              </w:rPr>
              <w:t>2017.4.28</w:t>
            </w:r>
          </w:p>
        </w:tc>
        <w:tc>
          <w:tcPr>
            <w:tcW w:w="920" w:type="dxa"/>
          </w:tcPr>
          <w:p>
            <w:r>
              <w:rPr>
                <w:rFonts w:asciiTheme="minorEastAsia" w:hAnsiTheme="minorEastAsia" w:eastAsiaTheme="minorEastAsia"/>
                <w:szCs w:val="21"/>
              </w:rPr>
              <w:t>工科南楼</w:t>
            </w:r>
            <w:r>
              <w:rPr>
                <w:rFonts w:hint="eastAsia" w:asciiTheme="minorEastAsia" w:hAnsiTheme="minorEastAsia" w:eastAsiaTheme="minorEastAsia"/>
                <w:szCs w:val="21"/>
              </w:rPr>
              <w:t>504</w:t>
            </w:r>
          </w:p>
        </w:tc>
        <w:tc>
          <w:tcPr>
            <w:tcW w:w="5720" w:type="dxa"/>
          </w:tcPr>
          <w:p>
            <w:pPr>
              <w:rPr>
                <w:szCs w:val="21"/>
              </w:rPr>
            </w:pPr>
            <w:r>
              <w:rPr>
                <w:szCs w:val="21"/>
              </w:rPr>
              <w:t>提交初稿之后</w:t>
            </w:r>
            <w:r>
              <w:rPr>
                <w:rFonts w:hint="eastAsia"/>
                <w:szCs w:val="21"/>
              </w:rPr>
              <w:t>，老师针对我把毕业设计说明书写得跟课程设计一样的问题，向推荐很多学长的格式，并就说明书的结构进行指导。要求我先打好大体的框架在写内容。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3" w:type="dxa"/>
          </w:tcPr>
          <w:p>
            <w:pPr>
              <w:rPr>
                <w:sz w:val="28"/>
                <w:szCs w:val="28"/>
              </w:rPr>
            </w:pPr>
            <w:r>
              <w:rPr>
                <w:rFonts w:hint="eastAsia"/>
                <w:sz w:val="28"/>
                <w:szCs w:val="28"/>
              </w:rPr>
              <w:t>11</w:t>
            </w:r>
          </w:p>
        </w:tc>
        <w:tc>
          <w:tcPr>
            <w:tcW w:w="1209" w:type="dxa"/>
          </w:tcPr>
          <w:p>
            <w:pPr>
              <w:rPr>
                <w:rFonts w:ascii="Times New Roman" w:hAnsi="Times New Roman"/>
                <w:szCs w:val="21"/>
              </w:rPr>
            </w:pPr>
            <w:r>
              <w:rPr>
                <w:rFonts w:hint="eastAsia" w:ascii="Times New Roman" w:hAnsi="Times New Roman"/>
                <w:szCs w:val="21"/>
              </w:rPr>
              <w:t>2017.5.5</w:t>
            </w:r>
          </w:p>
        </w:tc>
        <w:tc>
          <w:tcPr>
            <w:tcW w:w="920" w:type="dxa"/>
          </w:tcPr>
          <w:p>
            <w:r>
              <w:rPr>
                <w:rFonts w:asciiTheme="minorEastAsia" w:hAnsiTheme="minorEastAsia" w:eastAsiaTheme="minorEastAsia"/>
                <w:szCs w:val="21"/>
              </w:rPr>
              <w:t>工科南楼</w:t>
            </w:r>
            <w:r>
              <w:rPr>
                <w:rFonts w:hint="eastAsia" w:asciiTheme="minorEastAsia" w:hAnsiTheme="minorEastAsia" w:eastAsiaTheme="minorEastAsia"/>
                <w:szCs w:val="21"/>
              </w:rPr>
              <w:t>504</w:t>
            </w:r>
          </w:p>
        </w:tc>
        <w:tc>
          <w:tcPr>
            <w:tcW w:w="5720" w:type="dxa"/>
          </w:tcPr>
          <w:p>
            <w:pPr>
              <w:rPr>
                <w:szCs w:val="21"/>
              </w:rPr>
            </w:pPr>
            <w:r>
              <w:rPr>
                <w:szCs w:val="21"/>
              </w:rPr>
              <w:t>在一稿的基础上，修改提交了二稿，老师指出内容太大、太杂，需要精简也需要近一步的组织语言，论文不是小学作文，并对作图进行了规定，要求必须清楚，不能截图。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3" w:type="dxa"/>
          </w:tcPr>
          <w:p>
            <w:pPr>
              <w:rPr>
                <w:sz w:val="28"/>
                <w:szCs w:val="28"/>
              </w:rPr>
            </w:pPr>
            <w:r>
              <w:rPr>
                <w:rFonts w:hint="eastAsia"/>
                <w:sz w:val="28"/>
                <w:szCs w:val="28"/>
              </w:rPr>
              <w:t>12</w:t>
            </w:r>
          </w:p>
        </w:tc>
        <w:tc>
          <w:tcPr>
            <w:tcW w:w="1209" w:type="dxa"/>
          </w:tcPr>
          <w:p>
            <w:pPr>
              <w:rPr>
                <w:rFonts w:ascii="Times New Roman" w:hAnsi="Times New Roman"/>
                <w:szCs w:val="21"/>
              </w:rPr>
            </w:pPr>
            <w:r>
              <w:rPr>
                <w:rFonts w:hint="eastAsia" w:ascii="Times New Roman" w:hAnsi="Times New Roman"/>
                <w:szCs w:val="21"/>
              </w:rPr>
              <w:t>2017.5.10</w:t>
            </w:r>
          </w:p>
        </w:tc>
        <w:tc>
          <w:tcPr>
            <w:tcW w:w="920" w:type="dxa"/>
          </w:tcPr>
          <w:p>
            <w:r>
              <w:rPr>
                <w:rFonts w:asciiTheme="minorEastAsia" w:hAnsiTheme="minorEastAsia" w:eastAsiaTheme="minorEastAsia"/>
                <w:szCs w:val="21"/>
              </w:rPr>
              <w:t>工科南楼</w:t>
            </w:r>
            <w:r>
              <w:rPr>
                <w:rFonts w:hint="eastAsia" w:asciiTheme="minorEastAsia" w:hAnsiTheme="minorEastAsia" w:eastAsiaTheme="minorEastAsia"/>
                <w:szCs w:val="21"/>
              </w:rPr>
              <w:t>504</w:t>
            </w:r>
          </w:p>
        </w:tc>
        <w:tc>
          <w:tcPr>
            <w:tcW w:w="5720" w:type="dxa"/>
          </w:tcPr>
          <w:p>
            <w:pPr>
              <w:rPr>
                <w:szCs w:val="21"/>
              </w:rPr>
            </w:pPr>
            <w:r>
              <w:rPr>
                <w:szCs w:val="21"/>
              </w:rPr>
              <w:t>老师针对三稿中数值仿真部分的排版问题，提出了指导意见，对于这一部分需要放在系统的无量纲方程后面，这样既符合一般的格式，也让整个说明书的逻辑性更强。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3" w:type="dxa"/>
          </w:tcPr>
          <w:p>
            <w:pPr>
              <w:rPr>
                <w:sz w:val="28"/>
                <w:szCs w:val="28"/>
              </w:rPr>
            </w:pPr>
            <w:r>
              <w:rPr>
                <w:rFonts w:hint="eastAsia"/>
                <w:sz w:val="28"/>
                <w:szCs w:val="28"/>
              </w:rPr>
              <w:t>13</w:t>
            </w:r>
          </w:p>
        </w:tc>
        <w:tc>
          <w:tcPr>
            <w:tcW w:w="1209" w:type="dxa"/>
          </w:tcPr>
          <w:p>
            <w:pPr>
              <w:rPr>
                <w:rFonts w:ascii="Times New Roman" w:hAnsi="Times New Roman"/>
                <w:szCs w:val="21"/>
              </w:rPr>
            </w:pPr>
            <w:r>
              <w:rPr>
                <w:rFonts w:hint="eastAsia" w:ascii="Times New Roman" w:hAnsi="Times New Roman"/>
                <w:szCs w:val="21"/>
              </w:rPr>
              <w:t>2017.5.17</w:t>
            </w:r>
          </w:p>
        </w:tc>
        <w:tc>
          <w:tcPr>
            <w:tcW w:w="920" w:type="dxa"/>
          </w:tcPr>
          <w:p>
            <w:r>
              <w:rPr>
                <w:rFonts w:asciiTheme="minorEastAsia" w:hAnsiTheme="minorEastAsia" w:eastAsiaTheme="minorEastAsia"/>
                <w:szCs w:val="21"/>
              </w:rPr>
              <w:t>工科南楼</w:t>
            </w:r>
            <w:r>
              <w:rPr>
                <w:rFonts w:hint="eastAsia" w:asciiTheme="minorEastAsia" w:hAnsiTheme="minorEastAsia" w:eastAsiaTheme="minorEastAsia"/>
                <w:szCs w:val="21"/>
              </w:rPr>
              <w:t>504</w:t>
            </w:r>
          </w:p>
        </w:tc>
        <w:tc>
          <w:tcPr>
            <w:tcW w:w="5720" w:type="dxa"/>
          </w:tcPr>
          <w:p>
            <w:pPr>
              <w:rPr>
                <w:szCs w:val="21"/>
              </w:rPr>
            </w:pPr>
            <w:r>
              <w:rPr>
                <w:szCs w:val="21"/>
              </w:rPr>
              <w:t>在这一阶段，临近答辩。我提交了正式稿。整个文档汇编的表格汇编存在问题，如《鉴定表》内容提要写得不符合规定，老师指出，重点写清你具体做了什么，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3" w:type="dxa"/>
          </w:tcPr>
          <w:p>
            <w:pPr>
              <w:rPr>
                <w:sz w:val="28"/>
                <w:szCs w:val="28"/>
              </w:rPr>
            </w:pPr>
            <w:r>
              <w:rPr>
                <w:rFonts w:hint="eastAsia"/>
                <w:sz w:val="28"/>
                <w:szCs w:val="28"/>
              </w:rPr>
              <w:t>14</w:t>
            </w:r>
          </w:p>
        </w:tc>
        <w:tc>
          <w:tcPr>
            <w:tcW w:w="1209" w:type="dxa"/>
          </w:tcPr>
          <w:p>
            <w:pPr>
              <w:rPr>
                <w:rFonts w:ascii="Times New Roman" w:hAnsi="Times New Roman"/>
                <w:szCs w:val="21"/>
              </w:rPr>
            </w:pPr>
            <w:r>
              <w:rPr>
                <w:rFonts w:hint="eastAsia" w:ascii="Times New Roman" w:hAnsi="Times New Roman"/>
                <w:szCs w:val="21"/>
              </w:rPr>
              <w:t>2017.5.19</w:t>
            </w:r>
          </w:p>
        </w:tc>
        <w:tc>
          <w:tcPr>
            <w:tcW w:w="920" w:type="dxa"/>
          </w:tcPr>
          <w:p>
            <w:r>
              <w:rPr>
                <w:rFonts w:asciiTheme="minorEastAsia" w:hAnsiTheme="minorEastAsia" w:eastAsiaTheme="minorEastAsia"/>
                <w:szCs w:val="21"/>
              </w:rPr>
              <w:t>工科南楼</w:t>
            </w:r>
            <w:r>
              <w:rPr>
                <w:rFonts w:hint="eastAsia" w:asciiTheme="minorEastAsia" w:hAnsiTheme="minorEastAsia" w:eastAsiaTheme="minorEastAsia"/>
                <w:szCs w:val="21"/>
              </w:rPr>
              <w:t>504</w:t>
            </w:r>
          </w:p>
        </w:tc>
        <w:tc>
          <w:tcPr>
            <w:tcW w:w="5720" w:type="dxa"/>
          </w:tcPr>
          <w:p>
            <w:pPr>
              <w:rPr>
                <w:szCs w:val="21"/>
              </w:rPr>
            </w:pPr>
            <w:r>
              <w:rPr>
                <w:szCs w:val="21"/>
              </w:rPr>
              <w:t>今天是答辩的前一天，老师要求我们把全部的文档按照要求提交，并当面指出了我的不足与错误之处，并指导</w:t>
            </w:r>
            <w:r>
              <w:rPr>
                <w:rFonts w:hint="eastAsia"/>
                <w:szCs w:val="21"/>
              </w:rPr>
              <w:t>PPT的制作要求与规范，为明天的答辩做好准备。</w:t>
            </w:r>
          </w:p>
        </w:tc>
      </w:tr>
    </w:tbl>
    <w:p>
      <w:pPr>
        <w:pStyle w:val="7"/>
        <w:tabs>
          <w:tab w:val="left" w:pos="420"/>
          <w:tab w:val="left" w:pos="5832"/>
        </w:tabs>
        <w:spacing w:before="156" w:beforeLines="50" w:after="156" w:afterLines="50" w:line="400" w:lineRule="exact"/>
        <w:ind w:left="0" w:leftChars="0"/>
        <w:jc w:val="left"/>
      </w:pPr>
    </w:p>
    <w:p>
      <w:pPr>
        <w:widowControl/>
        <w:jc w:val="center"/>
        <w:rPr>
          <w:rFonts w:ascii="Times New Roman" w:hAnsi="Times New Roman" w:eastAsia="隶书"/>
          <w:b/>
          <w:bCs/>
          <w:sz w:val="72"/>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87973" w:date="2018-05-14T21:27:00Z" w:initials="8">
    <w:p w14:paraId="658676FD">
      <w:pPr>
        <w:pStyle w:val="5"/>
      </w:pPr>
    </w:p>
  </w:comment>
  <w:comment w:id="1" w:author="印峰" w:date="2018-05-14T17:13:00Z" w:initials="印峰">
    <w:p w14:paraId="13C43ABF">
      <w:pPr>
        <w:pStyle w:val="5"/>
      </w:pPr>
    </w:p>
  </w:comment>
  <w:comment w:id="2" w:author="印峰" w:date="2018-05-14T17:14:00Z" w:initials="印峰">
    <w:p w14:paraId="28BE0D13">
      <w:pPr>
        <w:pStyle w:val="5"/>
      </w:pPr>
    </w:p>
  </w:comment>
  <w:comment w:id="3" w:author="87973" w:date="2018-05-14T21:48:00Z" w:initials="8">
    <w:p w14:paraId="711F40E8">
      <w:pPr>
        <w:pStyle w:val="5"/>
      </w:pPr>
      <w:r>
        <w:rPr>
          <w:rFonts w:hint="eastAsia"/>
        </w:rPr>
        <w:t>统一为小四字体</w:t>
      </w:r>
    </w:p>
  </w:comment>
  <w:comment w:id="4" w:author="印峰" w:date="2018-05-14T17:14:00Z" w:initials="印峰">
    <w:p w14:paraId="598F07C8">
      <w:pPr>
        <w:pStyle w:val="5"/>
      </w:pPr>
    </w:p>
  </w:comment>
  <w:comment w:id="5" w:author="印峰" w:date="2018-05-14T17:15:00Z" w:initials="印峰">
    <w:p w14:paraId="631D3FE3">
      <w:pPr>
        <w:pStyle w:val="5"/>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58676FD" w15:done="0"/>
  <w15:commentEx w15:paraId="13C43ABF" w15:done="0"/>
  <w15:commentEx w15:paraId="28BE0D13" w15:done="0"/>
  <w15:commentEx w15:paraId="711F40E8" w15:done="0"/>
  <w15:commentEx w15:paraId="598F07C8" w15:done="0"/>
  <w15:commentEx w15:paraId="631D3FE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swiss"/>
    <w:pitch w:val="default"/>
    <w:sig w:usb0="00000000" w:usb1="00000000" w:usb2="00000009" w:usb3="00000000" w:csb0="000001FF" w:csb1="00000000"/>
  </w:font>
  <w:font w:name="Courier New">
    <w:panose1 w:val="02070309020205020404"/>
    <w:charset w:val="00"/>
    <w:family w:val="modern"/>
    <w:pitch w:val="default"/>
    <w:sig w:usb0="E0002AFF" w:usb1="C0007843" w:usb2="00000009" w:usb3="00000000" w:csb0="400001FF" w:csb1="FFFF0000"/>
  </w:font>
  <w:font w:name="方正大标宋简体">
    <w:altName w:val="宋体"/>
    <w:panose1 w:val="00000000000000000000"/>
    <w:charset w:val="86"/>
    <w:family w:val="auto"/>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隶书">
    <w:panose1 w:val="02010509060101010101"/>
    <w:charset w:val="86"/>
    <w:family w:val="modern"/>
    <w:pitch w:val="default"/>
    <w:sig w:usb0="00000001" w:usb1="080E0000" w:usb2="0000000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6"/>
      </w:rPr>
    </w:pPr>
    <w:r>
      <w:fldChar w:fldCharType="begin"/>
    </w:r>
    <w:r>
      <w:rPr>
        <w:rStyle w:val="16"/>
      </w:rPr>
      <w:instrText xml:space="preserve">PAGE  </w:instrText>
    </w:r>
    <w:r>
      <w:fldChar w:fldCharType="end"/>
    </w:r>
  </w:p>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87973">
    <w15:presenceInfo w15:providerId="None" w15:userId="87973"/>
  </w15:person>
  <w15:person w15:author="印峰">
    <w15:presenceInfo w15:providerId="None" w15:userId="印峰"/>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75D86"/>
    <w:rsid w:val="00005210"/>
    <w:rsid w:val="00053C7A"/>
    <w:rsid w:val="0006158F"/>
    <w:rsid w:val="00064CB1"/>
    <w:rsid w:val="000957D0"/>
    <w:rsid w:val="000F540E"/>
    <w:rsid w:val="00110D19"/>
    <w:rsid w:val="00151DCD"/>
    <w:rsid w:val="00153807"/>
    <w:rsid w:val="0015579F"/>
    <w:rsid w:val="00175369"/>
    <w:rsid w:val="001966E4"/>
    <w:rsid w:val="001A5058"/>
    <w:rsid w:val="001B5BBD"/>
    <w:rsid w:val="001C3894"/>
    <w:rsid w:val="001D5D40"/>
    <w:rsid w:val="0021691F"/>
    <w:rsid w:val="00217B94"/>
    <w:rsid w:val="00223D56"/>
    <w:rsid w:val="00235BFF"/>
    <w:rsid w:val="002558CB"/>
    <w:rsid w:val="00291C76"/>
    <w:rsid w:val="002955D0"/>
    <w:rsid w:val="002A20ED"/>
    <w:rsid w:val="002A76B3"/>
    <w:rsid w:val="002C22F9"/>
    <w:rsid w:val="002D1F6D"/>
    <w:rsid w:val="002F3B5F"/>
    <w:rsid w:val="00302228"/>
    <w:rsid w:val="003313D3"/>
    <w:rsid w:val="003440BB"/>
    <w:rsid w:val="0034792C"/>
    <w:rsid w:val="00365C09"/>
    <w:rsid w:val="00386208"/>
    <w:rsid w:val="00387649"/>
    <w:rsid w:val="003971CD"/>
    <w:rsid w:val="003F1BDF"/>
    <w:rsid w:val="003F6AC5"/>
    <w:rsid w:val="00430245"/>
    <w:rsid w:val="0043761F"/>
    <w:rsid w:val="0047793B"/>
    <w:rsid w:val="004C1661"/>
    <w:rsid w:val="00521519"/>
    <w:rsid w:val="00523C6C"/>
    <w:rsid w:val="00526921"/>
    <w:rsid w:val="00526CE3"/>
    <w:rsid w:val="00586931"/>
    <w:rsid w:val="005909A6"/>
    <w:rsid w:val="005E107D"/>
    <w:rsid w:val="005E2288"/>
    <w:rsid w:val="006238E4"/>
    <w:rsid w:val="00627111"/>
    <w:rsid w:val="0063658D"/>
    <w:rsid w:val="006420D0"/>
    <w:rsid w:val="00674A34"/>
    <w:rsid w:val="00684334"/>
    <w:rsid w:val="00691C45"/>
    <w:rsid w:val="006C3F5A"/>
    <w:rsid w:val="006D0F0B"/>
    <w:rsid w:val="00731BF1"/>
    <w:rsid w:val="00746CC5"/>
    <w:rsid w:val="007553FE"/>
    <w:rsid w:val="00763C78"/>
    <w:rsid w:val="00783894"/>
    <w:rsid w:val="00787ADB"/>
    <w:rsid w:val="007B1B01"/>
    <w:rsid w:val="0083577F"/>
    <w:rsid w:val="00851C9D"/>
    <w:rsid w:val="00870051"/>
    <w:rsid w:val="00884257"/>
    <w:rsid w:val="0088621C"/>
    <w:rsid w:val="009014A6"/>
    <w:rsid w:val="00920623"/>
    <w:rsid w:val="00997E77"/>
    <w:rsid w:val="009A2E68"/>
    <w:rsid w:val="009E6402"/>
    <w:rsid w:val="009F12B4"/>
    <w:rsid w:val="00A52C35"/>
    <w:rsid w:val="00A56257"/>
    <w:rsid w:val="00A70C53"/>
    <w:rsid w:val="00AB187C"/>
    <w:rsid w:val="00AF6F07"/>
    <w:rsid w:val="00B0309D"/>
    <w:rsid w:val="00B1145D"/>
    <w:rsid w:val="00B259AC"/>
    <w:rsid w:val="00B302B8"/>
    <w:rsid w:val="00B46A12"/>
    <w:rsid w:val="00B75D86"/>
    <w:rsid w:val="00BA5B18"/>
    <w:rsid w:val="00BD7D47"/>
    <w:rsid w:val="00BE0196"/>
    <w:rsid w:val="00C00F87"/>
    <w:rsid w:val="00C3075A"/>
    <w:rsid w:val="00C34307"/>
    <w:rsid w:val="00C51817"/>
    <w:rsid w:val="00C608C6"/>
    <w:rsid w:val="00C621FB"/>
    <w:rsid w:val="00C86B83"/>
    <w:rsid w:val="00CA7D34"/>
    <w:rsid w:val="00CE3001"/>
    <w:rsid w:val="00D22F39"/>
    <w:rsid w:val="00D452A0"/>
    <w:rsid w:val="00D54BF1"/>
    <w:rsid w:val="00D66900"/>
    <w:rsid w:val="00D7559F"/>
    <w:rsid w:val="00D81268"/>
    <w:rsid w:val="00D95810"/>
    <w:rsid w:val="00DB6591"/>
    <w:rsid w:val="00DC68A5"/>
    <w:rsid w:val="00DD0E10"/>
    <w:rsid w:val="00DD7F4F"/>
    <w:rsid w:val="00DF30B1"/>
    <w:rsid w:val="00E14CE0"/>
    <w:rsid w:val="00E21325"/>
    <w:rsid w:val="00E455B6"/>
    <w:rsid w:val="00E7147D"/>
    <w:rsid w:val="00E7640F"/>
    <w:rsid w:val="00E8037E"/>
    <w:rsid w:val="00E83E41"/>
    <w:rsid w:val="00EF6D51"/>
    <w:rsid w:val="00F05DDA"/>
    <w:rsid w:val="00F15DC3"/>
    <w:rsid w:val="00F227C8"/>
    <w:rsid w:val="00F42974"/>
    <w:rsid w:val="00F54FAA"/>
    <w:rsid w:val="00F71977"/>
    <w:rsid w:val="00F8145E"/>
    <w:rsid w:val="00F8412A"/>
    <w:rsid w:val="00FC5C54"/>
    <w:rsid w:val="39D7449A"/>
    <w:rsid w:val="43996631"/>
    <w:rsid w:val="5A154D0F"/>
    <w:rsid w:val="68AD3E4A"/>
    <w:rsid w:val="6F213CC2"/>
    <w:rsid w:val="733437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keepNext/>
      <w:keepLines/>
      <w:spacing w:before="260" w:after="260" w:line="416" w:lineRule="auto"/>
      <w:outlineLvl w:val="1"/>
    </w:pPr>
    <w:rPr>
      <w:rFonts w:ascii="Calibri Light" w:hAnsi="Calibri Light"/>
      <w:b/>
      <w:bCs/>
      <w:sz w:val="32"/>
      <w:szCs w:val="32"/>
    </w:rPr>
  </w:style>
  <w:style w:type="character" w:default="1" w:styleId="14">
    <w:name w:val="Default Paragraph Font"/>
    <w:semiHidden/>
    <w:unhideWhenUsed/>
    <w:uiPriority w:val="1"/>
  </w:style>
  <w:style w:type="table" w:default="1" w:styleId="19">
    <w:name w:val="Normal Table"/>
    <w:semiHidden/>
    <w:unhideWhenUsed/>
    <w:qFormat/>
    <w:uiPriority w:val="99"/>
    <w:tblPr>
      <w:tblLayout w:type="fixed"/>
      <w:tblCellMar>
        <w:top w:w="0" w:type="dxa"/>
        <w:left w:w="108" w:type="dxa"/>
        <w:bottom w:w="0" w:type="dxa"/>
        <w:right w:w="108" w:type="dxa"/>
      </w:tblCellMar>
    </w:tblPr>
  </w:style>
  <w:style w:type="paragraph" w:styleId="4">
    <w:name w:val="annotation subject"/>
    <w:basedOn w:val="5"/>
    <w:next w:val="5"/>
    <w:link w:val="37"/>
    <w:semiHidden/>
    <w:unhideWhenUsed/>
    <w:uiPriority w:val="99"/>
    <w:rPr>
      <w:b/>
      <w:bCs/>
    </w:rPr>
  </w:style>
  <w:style w:type="paragraph" w:styleId="5">
    <w:name w:val="annotation text"/>
    <w:basedOn w:val="1"/>
    <w:link w:val="36"/>
    <w:semiHidden/>
    <w:unhideWhenUsed/>
    <w:uiPriority w:val="99"/>
    <w:pPr>
      <w:jc w:val="left"/>
    </w:pPr>
  </w:style>
  <w:style w:type="paragraph" w:styleId="6">
    <w:name w:val="Body Text"/>
    <w:basedOn w:val="1"/>
    <w:link w:val="30"/>
    <w:semiHidden/>
    <w:unhideWhenUsed/>
    <w:uiPriority w:val="99"/>
    <w:pPr>
      <w:spacing w:after="120"/>
    </w:pPr>
  </w:style>
  <w:style w:type="paragraph" w:styleId="7">
    <w:name w:val="Body Text Indent"/>
    <w:basedOn w:val="1"/>
    <w:link w:val="24"/>
    <w:qFormat/>
    <w:uiPriority w:val="0"/>
    <w:pPr>
      <w:spacing w:after="120"/>
      <w:ind w:left="420" w:leftChars="200"/>
    </w:pPr>
    <w:rPr>
      <w:rFonts w:ascii="Times New Roman" w:hAnsi="Times New Roman"/>
      <w:szCs w:val="24"/>
    </w:rPr>
  </w:style>
  <w:style w:type="paragraph" w:styleId="8">
    <w:name w:val="Plain Text"/>
    <w:basedOn w:val="1"/>
    <w:link w:val="25"/>
    <w:qFormat/>
    <w:uiPriority w:val="99"/>
    <w:rPr>
      <w:rFonts w:ascii="宋体" w:hAnsi="Courier New" w:cs="Courier New"/>
      <w:szCs w:val="21"/>
    </w:rPr>
  </w:style>
  <w:style w:type="paragraph" w:styleId="9">
    <w:name w:val="Balloon Text"/>
    <w:basedOn w:val="1"/>
    <w:link w:val="38"/>
    <w:semiHidden/>
    <w:unhideWhenUsed/>
    <w:qFormat/>
    <w:uiPriority w:val="99"/>
    <w:rPr>
      <w:sz w:val="18"/>
      <w:szCs w:val="18"/>
    </w:rPr>
  </w:style>
  <w:style w:type="paragraph" w:styleId="10">
    <w:name w:val="footer"/>
    <w:basedOn w:val="1"/>
    <w:link w:val="26"/>
    <w:qFormat/>
    <w:uiPriority w:val="0"/>
    <w:pPr>
      <w:tabs>
        <w:tab w:val="center" w:pos="4153"/>
        <w:tab w:val="right" w:pos="8306"/>
      </w:tabs>
      <w:snapToGrid w:val="0"/>
      <w:jc w:val="left"/>
    </w:pPr>
    <w:rPr>
      <w:sz w:val="18"/>
      <w:szCs w:val="18"/>
    </w:rPr>
  </w:style>
  <w:style w:type="paragraph" w:styleId="11">
    <w:name w:val="header"/>
    <w:basedOn w:val="1"/>
    <w:link w:val="27"/>
    <w:qFormat/>
    <w:uiPriority w:val="0"/>
    <w:pPr>
      <w:pBdr>
        <w:bottom w:val="single" w:color="auto" w:sz="6" w:space="1"/>
      </w:pBdr>
      <w:tabs>
        <w:tab w:val="center" w:pos="4153"/>
        <w:tab w:val="right" w:pos="8306"/>
      </w:tabs>
      <w:snapToGrid w:val="0"/>
      <w:jc w:val="center"/>
    </w:pPr>
    <w:rPr>
      <w:sz w:val="18"/>
      <w:szCs w:val="18"/>
    </w:rPr>
  </w:style>
  <w:style w:type="paragraph" w:styleId="12">
    <w:name w:val="footnote text"/>
    <w:basedOn w:val="1"/>
    <w:link w:val="29"/>
    <w:semiHidden/>
    <w:unhideWhenUsed/>
    <w:qFormat/>
    <w:uiPriority w:val="99"/>
    <w:pPr>
      <w:snapToGrid w:val="0"/>
      <w:jc w:val="left"/>
    </w:pPr>
    <w:rPr>
      <w:sz w:val="18"/>
      <w:szCs w:val="18"/>
    </w:rPr>
  </w:style>
  <w:style w:type="paragraph" w:styleId="13">
    <w:name w:val="Normal (Web)"/>
    <w:basedOn w:val="1"/>
    <w:unhideWhenUsed/>
    <w:uiPriority w:val="99"/>
    <w:pPr>
      <w:widowControl/>
      <w:spacing w:before="100" w:beforeAutospacing="1" w:after="100" w:afterAutospacing="1"/>
      <w:jc w:val="left"/>
    </w:pPr>
    <w:rPr>
      <w:rFonts w:ascii="宋体" w:hAnsi="宋体" w:cs="宋体"/>
      <w:kern w:val="0"/>
      <w:sz w:val="24"/>
      <w:szCs w:val="24"/>
    </w:rPr>
  </w:style>
  <w:style w:type="character" w:styleId="15">
    <w:name w:val="Strong"/>
    <w:basedOn w:val="14"/>
    <w:qFormat/>
    <w:uiPriority w:val="22"/>
    <w:rPr>
      <w:b/>
      <w:bCs/>
    </w:rPr>
  </w:style>
  <w:style w:type="character" w:styleId="16">
    <w:name w:val="page number"/>
    <w:basedOn w:val="14"/>
    <w:qFormat/>
    <w:uiPriority w:val="0"/>
    <w:rPr>
      <w:rFonts w:cs="Times New Roman"/>
    </w:rPr>
  </w:style>
  <w:style w:type="character" w:styleId="17">
    <w:name w:val="annotation reference"/>
    <w:basedOn w:val="14"/>
    <w:semiHidden/>
    <w:unhideWhenUsed/>
    <w:uiPriority w:val="99"/>
    <w:rPr>
      <w:sz w:val="21"/>
      <w:szCs w:val="21"/>
    </w:rPr>
  </w:style>
  <w:style w:type="character" w:styleId="18">
    <w:name w:val="footnote reference"/>
    <w:basedOn w:val="14"/>
    <w:semiHidden/>
    <w:unhideWhenUsed/>
    <w:qFormat/>
    <w:uiPriority w:val="99"/>
    <w:rPr>
      <w:vertAlign w:val="superscript"/>
    </w:rPr>
  </w:style>
  <w:style w:type="table" w:styleId="20">
    <w:name w:val="Table Grid"/>
    <w:basedOn w:val="1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1">
    <w:name w:val="Default"/>
    <w:qFormat/>
    <w:uiPriority w:val="0"/>
    <w:pPr>
      <w:widowControl w:val="0"/>
      <w:autoSpaceDE w:val="0"/>
      <w:autoSpaceDN w:val="0"/>
      <w:adjustRightInd w:val="0"/>
    </w:pPr>
    <w:rPr>
      <w:rFonts w:ascii="Times New Roman" w:hAnsi="Times New Roman" w:eastAsia="宋体" w:cs="Times New Roman"/>
      <w:color w:val="000000"/>
      <w:kern w:val="0"/>
      <w:sz w:val="24"/>
      <w:szCs w:val="24"/>
      <w:lang w:val="en-US" w:eastAsia="zh-CN" w:bidi="ar-SA"/>
    </w:rPr>
  </w:style>
  <w:style w:type="character" w:customStyle="1" w:styleId="22">
    <w:name w:val="标题 1 Char"/>
    <w:basedOn w:val="14"/>
    <w:link w:val="2"/>
    <w:qFormat/>
    <w:uiPriority w:val="9"/>
    <w:rPr>
      <w:rFonts w:ascii="Calibri" w:hAnsi="Calibri" w:eastAsia="宋体" w:cs="Times New Roman"/>
      <w:b/>
      <w:bCs/>
      <w:kern w:val="44"/>
      <w:sz w:val="44"/>
      <w:szCs w:val="44"/>
    </w:rPr>
  </w:style>
  <w:style w:type="character" w:customStyle="1" w:styleId="23">
    <w:name w:val="标题 2 Char"/>
    <w:basedOn w:val="14"/>
    <w:link w:val="3"/>
    <w:qFormat/>
    <w:uiPriority w:val="9"/>
    <w:rPr>
      <w:rFonts w:ascii="Calibri Light" w:hAnsi="Calibri Light" w:eastAsia="宋体" w:cs="Times New Roman"/>
      <w:b/>
      <w:bCs/>
      <w:sz w:val="32"/>
      <w:szCs w:val="32"/>
    </w:rPr>
  </w:style>
  <w:style w:type="character" w:customStyle="1" w:styleId="24">
    <w:name w:val="正文文本缩进 Char"/>
    <w:basedOn w:val="14"/>
    <w:link w:val="7"/>
    <w:qFormat/>
    <w:uiPriority w:val="0"/>
    <w:rPr>
      <w:rFonts w:ascii="Times New Roman" w:hAnsi="Times New Roman" w:eastAsia="宋体" w:cs="Times New Roman"/>
      <w:szCs w:val="24"/>
    </w:rPr>
  </w:style>
  <w:style w:type="character" w:customStyle="1" w:styleId="25">
    <w:name w:val="纯文本 Char"/>
    <w:basedOn w:val="14"/>
    <w:link w:val="8"/>
    <w:qFormat/>
    <w:uiPriority w:val="99"/>
    <w:rPr>
      <w:rFonts w:ascii="宋体" w:hAnsi="Courier New" w:eastAsia="宋体" w:cs="Courier New"/>
      <w:szCs w:val="21"/>
    </w:rPr>
  </w:style>
  <w:style w:type="character" w:customStyle="1" w:styleId="26">
    <w:name w:val="页脚 Char"/>
    <w:basedOn w:val="14"/>
    <w:link w:val="10"/>
    <w:qFormat/>
    <w:uiPriority w:val="0"/>
    <w:rPr>
      <w:rFonts w:ascii="Calibri" w:hAnsi="Calibri" w:eastAsia="宋体" w:cs="Times New Roman"/>
      <w:sz w:val="18"/>
      <w:szCs w:val="18"/>
    </w:rPr>
  </w:style>
  <w:style w:type="character" w:customStyle="1" w:styleId="27">
    <w:name w:val="页眉 Char"/>
    <w:basedOn w:val="14"/>
    <w:link w:val="11"/>
    <w:qFormat/>
    <w:uiPriority w:val="0"/>
    <w:rPr>
      <w:rFonts w:ascii="Calibri" w:hAnsi="Calibri" w:eastAsia="宋体" w:cs="Times New Roman"/>
      <w:sz w:val="18"/>
      <w:szCs w:val="18"/>
    </w:rPr>
  </w:style>
  <w:style w:type="paragraph" w:customStyle="1" w:styleId="28">
    <w:name w:val="xl36"/>
    <w:basedOn w:val="1"/>
    <w:qFormat/>
    <w:uiPriority w:val="99"/>
    <w:pPr>
      <w:widowControl/>
      <w:pBdr>
        <w:left w:val="single" w:color="auto" w:sz="4" w:space="0"/>
        <w:bottom w:val="single" w:color="auto" w:sz="4" w:space="0"/>
      </w:pBdr>
      <w:spacing w:before="100" w:beforeAutospacing="1" w:after="100" w:afterAutospacing="1"/>
      <w:jc w:val="center"/>
      <w:textAlignment w:val="top"/>
    </w:pPr>
    <w:rPr>
      <w:rFonts w:ascii="Times New Roman" w:hAnsi="Times New Roman"/>
      <w:kern w:val="0"/>
      <w:sz w:val="24"/>
      <w:szCs w:val="20"/>
    </w:rPr>
  </w:style>
  <w:style w:type="character" w:customStyle="1" w:styleId="29">
    <w:name w:val="脚注文本 Char"/>
    <w:basedOn w:val="14"/>
    <w:link w:val="12"/>
    <w:semiHidden/>
    <w:qFormat/>
    <w:uiPriority w:val="99"/>
    <w:rPr>
      <w:rFonts w:ascii="Calibri" w:hAnsi="Calibri" w:eastAsia="宋体" w:cs="Times New Roman"/>
      <w:sz w:val="18"/>
      <w:szCs w:val="18"/>
    </w:rPr>
  </w:style>
  <w:style w:type="character" w:customStyle="1" w:styleId="30">
    <w:name w:val="正文文本 Char"/>
    <w:basedOn w:val="14"/>
    <w:link w:val="6"/>
    <w:semiHidden/>
    <w:qFormat/>
    <w:uiPriority w:val="99"/>
    <w:rPr>
      <w:rFonts w:ascii="Calibri" w:hAnsi="Calibri" w:eastAsia="宋体" w:cs="Times New Roman"/>
    </w:rPr>
  </w:style>
  <w:style w:type="paragraph" w:customStyle="1" w:styleId="31">
    <w:name w:val="一级标题"/>
    <w:basedOn w:val="2"/>
    <w:next w:val="1"/>
    <w:qFormat/>
    <w:uiPriority w:val="0"/>
    <w:pPr>
      <w:keepNext w:val="0"/>
      <w:keepLines w:val="0"/>
      <w:adjustRightInd w:val="0"/>
      <w:spacing w:beforeLines="150" w:afterLines="150" w:line="320" w:lineRule="atLeast"/>
      <w:jc w:val="center"/>
    </w:pPr>
    <w:rPr>
      <w:rFonts w:ascii="方正大标宋简体" w:hAnsi="方正大标宋简体"/>
      <w:bCs w:val="0"/>
      <w:kern w:val="36"/>
      <w:sz w:val="32"/>
      <w:szCs w:val="20"/>
    </w:rPr>
  </w:style>
  <w:style w:type="paragraph" w:customStyle="1" w:styleId="32">
    <w:name w:val="五级标题"/>
    <w:basedOn w:val="1"/>
    <w:next w:val="1"/>
    <w:link w:val="33"/>
    <w:qFormat/>
    <w:uiPriority w:val="0"/>
    <w:pPr>
      <w:spacing w:line="300" w:lineRule="auto"/>
      <w:ind w:firstLine="482" w:firstLineChars="200"/>
    </w:pPr>
    <w:rPr>
      <w:rFonts w:ascii="Times New Roman" w:hAnsi="Times New Roman" w:eastAsia="楷体"/>
      <w:sz w:val="24"/>
    </w:rPr>
  </w:style>
  <w:style w:type="character" w:customStyle="1" w:styleId="33">
    <w:name w:val="五级标题 Char"/>
    <w:link w:val="32"/>
    <w:qFormat/>
    <w:uiPriority w:val="0"/>
    <w:rPr>
      <w:rFonts w:ascii="Times New Roman" w:hAnsi="Times New Roman" w:eastAsia="楷体" w:cs="Times New Roman"/>
      <w:sz w:val="24"/>
    </w:rPr>
  </w:style>
  <w:style w:type="paragraph" w:styleId="34">
    <w:name w:val="List Paragraph"/>
    <w:basedOn w:val="1"/>
    <w:qFormat/>
    <w:uiPriority w:val="34"/>
    <w:pPr>
      <w:ind w:firstLine="420" w:firstLineChars="200"/>
    </w:pPr>
  </w:style>
  <w:style w:type="paragraph" w:customStyle="1" w:styleId="35">
    <w:name w:val="表格正文"/>
    <w:basedOn w:val="1"/>
    <w:qFormat/>
    <w:uiPriority w:val="0"/>
    <w:pPr>
      <w:adjustRightInd w:val="0"/>
      <w:snapToGrid w:val="0"/>
    </w:pPr>
    <w:rPr>
      <w:rFonts w:ascii="楷体" w:hAnsi="楷体" w:eastAsia="楷体" w:cstheme="minorBidi"/>
      <w:sz w:val="18"/>
      <w:szCs w:val="18"/>
    </w:rPr>
  </w:style>
  <w:style w:type="character" w:customStyle="1" w:styleId="36">
    <w:name w:val="批注文字 Char"/>
    <w:basedOn w:val="14"/>
    <w:link w:val="5"/>
    <w:semiHidden/>
    <w:qFormat/>
    <w:uiPriority w:val="99"/>
    <w:rPr>
      <w:rFonts w:ascii="Calibri" w:hAnsi="Calibri" w:eastAsia="宋体" w:cs="Times New Roman"/>
    </w:rPr>
  </w:style>
  <w:style w:type="character" w:customStyle="1" w:styleId="37">
    <w:name w:val="批注主题 Char"/>
    <w:basedOn w:val="36"/>
    <w:link w:val="4"/>
    <w:semiHidden/>
    <w:qFormat/>
    <w:uiPriority w:val="99"/>
    <w:rPr>
      <w:rFonts w:ascii="Calibri" w:hAnsi="Calibri" w:eastAsia="宋体" w:cs="Times New Roman"/>
      <w:b/>
      <w:bCs/>
    </w:rPr>
  </w:style>
  <w:style w:type="character" w:customStyle="1" w:styleId="38">
    <w:name w:val="批注框文本 Char"/>
    <w:basedOn w:val="14"/>
    <w:link w:val="9"/>
    <w:semiHidden/>
    <w:qFormat/>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5BD880-16A0-48F1-BE54-A254D8A7DA3E}">
  <ds:schemaRefs/>
</ds:datastoreItem>
</file>

<file path=docProps/app.xml><?xml version="1.0" encoding="utf-8"?>
<Properties xmlns="http://schemas.openxmlformats.org/officeDocument/2006/extended-properties" xmlns:vt="http://schemas.openxmlformats.org/officeDocument/2006/docPropsVTypes">
  <Template>Normal</Template>
  <Pages>25</Pages>
  <Words>2448</Words>
  <Characters>13959</Characters>
  <Lines>116</Lines>
  <Paragraphs>32</Paragraphs>
  <TotalTime>0</TotalTime>
  <ScaleCrop>false</ScaleCrop>
  <LinksUpToDate>false</LinksUpToDate>
  <CharactersWithSpaces>16375</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2016-05-08T13:18:00Z</dcterms:created>
  <dc:creator>微软用户</dc:creator>
  <cp:lastModifiedBy>铅笔下的承诺</cp:lastModifiedBy>
  <dcterms:modified xsi:type="dcterms:W3CDTF">2018-05-18T10:23:34Z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